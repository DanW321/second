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A604494" w:rsidR="000272CC" w:rsidRDefault="00E35B97" w:rsidP="0005403F">
      <w:pPr>
        <w:jc w:val="center"/>
        <w:rPr>
          <w:rFonts w:ascii="NPSRawlinsonOT" w:hAnsi="NPSRawlinsonOT"/>
          <w:sz w:val="40"/>
          <w:szCs w:val="40"/>
        </w:rPr>
      </w:pPr>
      <w:r>
        <w:rPr>
          <w:rFonts w:ascii="NPSRawlinsonOT" w:hAnsi="NPSRawlinsonOT"/>
          <w:sz w:val="40"/>
          <w:szCs w:val="40"/>
        </w:rPr>
        <w:t>Using Random Forest to Classify Natural Landscape Disturbances in OLYM, MORA</w:t>
      </w:r>
      <w:r w:rsidR="00A579FC">
        <w:rPr>
          <w:rFonts w:ascii="NPSRawlinsonOT" w:hAnsi="NPSRawlinsonOT"/>
          <w:sz w:val="40"/>
          <w:szCs w:val="40"/>
        </w:rPr>
        <w:t>,</w:t>
      </w:r>
      <w:r>
        <w:rPr>
          <w:rFonts w:ascii="NPSRawlinsonOT" w:hAnsi="NPSRawlinsonOT"/>
          <w:sz w:val="40"/>
          <w:szCs w:val="40"/>
        </w:rPr>
        <w:t xml:space="preserve"> and NOCA</w:t>
      </w:r>
    </w:p>
    <w:p w14:paraId="74A30E34" w14:textId="00D1B970" w:rsidR="0005403F" w:rsidRPr="00B56CAA" w:rsidRDefault="00166644" w:rsidP="00B56CAA">
      <w:pPr>
        <w:rPr>
          <w:rFonts w:ascii="NPSRawlinsonOT" w:hAnsi="NPSRawlinsonOT"/>
          <w:sz w:val="32"/>
          <w:szCs w:val="32"/>
        </w:rPr>
      </w:pPr>
      <w:r w:rsidRPr="00B56CAA">
        <w:rPr>
          <w:rFonts w:ascii="NPSRawlinsonOT" w:hAnsi="NPSRawlinsonOT"/>
          <w:sz w:val="32"/>
          <w:szCs w:val="32"/>
        </w:rPr>
        <w:t>Report</w:t>
      </w:r>
    </w:p>
    <w:p w14:paraId="6C1752D8" w14:textId="19027570" w:rsidR="00166644" w:rsidRDefault="00166644" w:rsidP="001E6B61">
      <w:pPr>
        <w:rPr>
          <w:rFonts w:ascii="NPSRawlinsonOT" w:hAnsi="NPSRawlinsonOT"/>
          <w:sz w:val="24"/>
          <w:szCs w:val="24"/>
        </w:rPr>
      </w:pPr>
      <w:r>
        <w:rPr>
          <w:rFonts w:ascii="NPSRawlinsonOT" w:hAnsi="NPSRawlinsonOT"/>
          <w:sz w:val="24"/>
          <w:szCs w:val="24"/>
        </w:rPr>
        <w:t>Dan Wexler</w:t>
      </w:r>
      <w:r w:rsidR="0000793C">
        <w:rPr>
          <w:rFonts w:ascii="NPSRawlinsonOT" w:hAnsi="NPSRawlinsonOT"/>
          <w:sz w:val="24"/>
          <w:szCs w:val="24"/>
        </w:rPr>
        <w:t>, John Boetsch, and Natasha Antonova</w:t>
      </w:r>
    </w:p>
    <w:p w14:paraId="15FBCA1F" w14:textId="236EFD00" w:rsidR="00166644" w:rsidRDefault="00166644" w:rsidP="001E6B61">
      <w:pPr>
        <w:rPr>
          <w:rFonts w:ascii="NPSRawlinsonOT" w:hAnsi="NPSRawlinsonOT"/>
          <w:sz w:val="24"/>
          <w:szCs w:val="24"/>
        </w:rPr>
      </w:pPr>
      <w:r>
        <w:rPr>
          <w:rFonts w:ascii="NPSRawlinsonOT" w:hAnsi="NPSRawlinsonOT"/>
          <w:sz w:val="24"/>
          <w:szCs w:val="24"/>
        </w:rPr>
        <w:t>4/</w:t>
      </w:r>
      <w:r w:rsidR="002763E2">
        <w:rPr>
          <w:rFonts w:ascii="NPSRawlinsonOT" w:hAnsi="NPSRawlinsonOT"/>
          <w:sz w:val="24"/>
          <w:szCs w:val="24"/>
        </w:rPr>
        <w:t>19</w:t>
      </w:r>
      <w:r>
        <w:rPr>
          <w:rFonts w:ascii="NPSRawlinsonOT" w:hAnsi="NPSRawlinsonOT"/>
          <w:sz w:val="24"/>
          <w:szCs w:val="24"/>
        </w:rPr>
        <w:t>/2024</w:t>
      </w:r>
    </w:p>
    <w:p w14:paraId="1DE8D7E9" w14:textId="4AC90314" w:rsidR="00421CA1" w:rsidRDefault="00421CA1" w:rsidP="0005403F">
      <w:pPr>
        <w:jc w:val="center"/>
        <w:rPr>
          <w:rFonts w:ascii="NPSRawlinsonOT" w:hAnsi="NPSRawlinsonOT"/>
          <w:sz w:val="24"/>
          <w:szCs w:val="24"/>
        </w:rPr>
      </w:pPr>
      <w:r>
        <w:rPr>
          <w:rFonts w:ascii="NPSRawlinsonOT" w:hAnsi="NPSRawlinsonOT"/>
          <w:sz w:val="24"/>
          <w:szCs w:val="24"/>
        </w:rPr>
        <w:t>----------------------------------------------------------------------------------------------------</w:t>
      </w:r>
    </w:p>
    <w:p w14:paraId="275ABEBD" w14:textId="7E440917" w:rsidR="00421CA1" w:rsidRDefault="00166644" w:rsidP="00166644">
      <w:pPr>
        <w:rPr>
          <w:rFonts w:ascii="NPSRawlinsonOT" w:hAnsi="NPSRawlinsonOT"/>
          <w:sz w:val="24"/>
          <w:szCs w:val="24"/>
        </w:rPr>
      </w:pPr>
      <w:r>
        <w:rPr>
          <w:rFonts w:ascii="NPSRawlinsonOT" w:hAnsi="NPSRawlinsonOT"/>
          <w:sz w:val="24"/>
          <w:szCs w:val="24"/>
        </w:rPr>
        <w:t>Table of Contents</w:t>
      </w:r>
    </w:p>
    <w:p w14:paraId="4AEAFF04" w14:textId="2125D884" w:rsidR="007628C7" w:rsidRDefault="00C3330B" w:rsidP="00C3330B">
      <w:pPr>
        <w:pStyle w:val="ListParagraph"/>
        <w:numPr>
          <w:ilvl w:val="0"/>
          <w:numId w:val="1"/>
        </w:numPr>
        <w:rPr>
          <w:rFonts w:ascii="NPSRawlinsonOT" w:hAnsi="NPSRawlinsonOT"/>
          <w:sz w:val="24"/>
          <w:szCs w:val="24"/>
        </w:rPr>
      </w:pPr>
      <w:r>
        <w:rPr>
          <w:rFonts w:ascii="NPSRawlinsonOT" w:hAnsi="NPSRawlinsonOT"/>
          <w:sz w:val="24"/>
          <w:szCs w:val="24"/>
        </w:rPr>
        <w:t>Introduction</w:t>
      </w:r>
    </w:p>
    <w:p w14:paraId="686308BC" w14:textId="257876D6" w:rsidR="00C3330B" w:rsidRDefault="00C3330B" w:rsidP="00C3330B">
      <w:pPr>
        <w:pStyle w:val="ListParagraph"/>
        <w:numPr>
          <w:ilvl w:val="0"/>
          <w:numId w:val="1"/>
        </w:numPr>
        <w:rPr>
          <w:rFonts w:ascii="NPSRawlinsonOT" w:hAnsi="NPSRawlinsonOT"/>
          <w:sz w:val="24"/>
          <w:szCs w:val="24"/>
        </w:rPr>
      </w:pPr>
      <w:r>
        <w:rPr>
          <w:rFonts w:ascii="NPSRawlinsonOT" w:hAnsi="NPSRawlinsonOT"/>
          <w:sz w:val="24"/>
          <w:szCs w:val="24"/>
        </w:rPr>
        <w:t>Methods</w:t>
      </w:r>
    </w:p>
    <w:p w14:paraId="15B33DD9" w14:textId="2D4A5455" w:rsidR="00117C4E" w:rsidRDefault="00117C4E" w:rsidP="00117C4E">
      <w:pPr>
        <w:pStyle w:val="ListParagraph"/>
        <w:numPr>
          <w:ilvl w:val="1"/>
          <w:numId w:val="1"/>
        </w:numPr>
        <w:rPr>
          <w:rFonts w:ascii="NPSRawlinsonOT" w:hAnsi="NPSRawlinsonOT"/>
          <w:sz w:val="24"/>
          <w:szCs w:val="24"/>
        </w:rPr>
      </w:pPr>
      <w:r>
        <w:rPr>
          <w:rFonts w:ascii="NPSRawlinsonOT" w:hAnsi="NPSRawlinsonOT"/>
          <w:sz w:val="24"/>
          <w:szCs w:val="24"/>
        </w:rPr>
        <w:t>LandTrendr</w:t>
      </w:r>
    </w:p>
    <w:p w14:paraId="5455218F" w14:textId="27C9E594" w:rsidR="006907A8" w:rsidRDefault="00B446AF" w:rsidP="006907A8">
      <w:pPr>
        <w:pStyle w:val="ListParagraph"/>
        <w:numPr>
          <w:ilvl w:val="1"/>
          <w:numId w:val="1"/>
        </w:numPr>
        <w:rPr>
          <w:rFonts w:ascii="NPSRawlinsonOT" w:hAnsi="NPSRawlinsonOT"/>
          <w:sz w:val="24"/>
          <w:szCs w:val="24"/>
        </w:rPr>
      </w:pPr>
      <w:r>
        <w:rPr>
          <w:rFonts w:ascii="NPSRawlinsonOT" w:hAnsi="NPSRawlinsonOT"/>
          <w:sz w:val="24"/>
          <w:szCs w:val="24"/>
        </w:rPr>
        <w:t>Assembling Predictor Variables</w:t>
      </w:r>
    </w:p>
    <w:p w14:paraId="4D6127CE" w14:textId="4B519AA9" w:rsidR="00B446AF" w:rsidRDefault="00B446AF" w:rsidP="00B446AF">
      <w:pPr>
        <w:pStyle w:val="ListParagraph"/>
        <w:numPr>
          <w:ilvl w:val="2"/>
          <w:numId w:val="1"/>
        </w:numPr>
        <w:rPr>
          <w:rFonts w:ascii="NPSRawlinsonOT" w:hAnsi="NPSRawlinsonOT"/>
          <w:sz w:val="24"/>
          <w:szCs w:val="24"/>
        </w:rPr>
      </w:pPr>
      <w:r>
        <w:rPr>
          <w:rFonts w:ascii="NPSRawlinsonOT" w:hAnsi="NPSRawlinsonOT"/>
          <w:sz w:val="24"/>
          <w:szCs w:val="24"/>
        </w:rPr>
        <w:t>ArcGIS Pro</w:t>
      </w:r>
    </w:p>
    <w:p w14:paraId="6C239E6C" w14:textId="44A6BBBB" w:rsidR="00B446AF" w:rsidRDefault="00B446AF" w:rsidP="00B446AF">
      <w:pPr>
        <w:pStyle w:val="ListParagraph"/>
        <w:numPr>
          <w:ilvl w:val="2"/>
          <w:numId w:val="1"/>
        </w:numPr>
        <w:rPr>
          <w:rFonts w:ascii="NPSRawlinsonOT" w:hAnsi="NPSRawlinsonOT"/>
          <w:sz w:val="24"/>
          <w:szCs w:val="24"/>
        </w:rPr>
      </w:pPr>
      <w:r>
        <w:rPr>
          <w:rFonts w:ascii="NPSRawlinsonOT" w:hAnsi="NPSRawlinsonOT"/>
          <w:sz w:val="24"/>
          <w:szCs w:val="24"/>
        </w:rPr>
        <w:t>Google Earth Engine</w:t>
      </w:r>
    </w:p>
    <w:p w14:paraId="0D65FB7E" w14:textId="052A4D6E" w:rsidR="00B446AF" w:rsidRDefault="00B446AF" w:rsidP="00B446AF">
      <w:pPr>
        <w:pStyle w:val="ListParagraph"/>
        <w:numPr>
          <w:ilvl w:val="1"/>
          <w:numId w:val="1"/>
        </w:numPr>
        <w:rPr>
          <w:rFonts w:ascii="NPSRawlinsonOT" w:hAnsi="NPSRawlinsonOT"/>
          <w:sz w:val="24"/>
          <w:szCs w:val="24"/>
        </w:rPr>
      </w:pPr>
      <w:r>
        <w:rPr>
          <w:rFonts w:ascii="NPSRawlinsonOT" w:hAnsi="NPSRawlinsonOT"/>
          <w:sz w:val="24"/>
          <w:szCs w:val="24"/>
        </w:rPr>
        <w:t>Variable Selection</w:t>
      </w:r>
    </w:p>
    <w:p w14:paraId="047F30D9" w14:textId="32644DC5" w:rsidR="00B446AF" w:rsidRDefault="001C214E" w:rsidP="00B446AF">
      <w:pPr>
        <w:pStyle w:val="ListParagraph"/>
        <w:numPr>
          <w:ilvl w:val="1"/>
          <w:numId w:val="1"/>
        </w:numPr>
        <w:rPr>
          <w:rFonts w:ascii="NPSRawlinsonOT" w:hAnsi="NPSRawlinsonOT"/>
          <w:sz w:val="24"/>
          <w:szCs w:val="24"/>
        </w:rPr>
      </w:pPr>
      <w:r>
        <w:rPr>
          <w:rFonts w:ascii="NPSRawlinsonOT" w:hAnsi="NPSRawlinsonOT"/>
          <w:sz w:val="24"/>
          <w:szCs w:val="24"/>
        </w:rPr>
        <w:t>Model Training</w:t>
      </w:r>
    </w:p>
    <w:p w14:paraId="1A06BEE1" w14:textId="090FC92C" w:rsidR="000D3BA6" w:rsidRDefault="000D3BA6" w:rsidP="000D3BA6">
      <w:pPr>
        <w:pStyle w:val="ListParagraph"/>
        <w:numPr>
          <w:ilvl w:val="2"/>
          <w:numId w:val="1"/>
        </w:numPr>
        <w:rPr>
          <w:rFonts w:ascii="NPSRawlinsonOT" w:hAnsi="NPSRawlinsonOT"/>
          <w:sz w:val="24"/>
          <w:szCs w:val="24"/>
        </w:rPr>
      </w:pPr>
      <w:r>
        <w:rPr>
          <w:rFonts w:ascii="NPSRawlinsonOT" w:hAnsi="NPSRawlinsonOT"/>
          <w:sz w:val="24"/>
          <w:szCs w:val="24"/>
        </w:rPr>
        <w:t>Cleaning Data</w:t>
      </w:r>
    </w:p>
    <w:p w14:paraId="0D20441A" w14:textId="10382B71" w:rsidR="000D3BA6" w:rsidRDefault="000D3BA6" w:rsidP="000D3BA6">
      <w:pPr>
        <w:pStyle w:val="ListParagraph"/>
        <w:numPr>
          <w:ilvl w:val="2"/>
          <w:numId w:val="1"/>
        </w:numPr>
        <w:rPr>
          <w:rFonts w:ascii="NPSRawlinsonOT" w:hAnsi="NPSRawlinsonOT"/>
          <w:sz w:val="24"/>
          <w:szCs w:val="24"/>
        </w:rPr>
      </w:pPr>
      <w:r>
        <w:rPr>
          <w:rFonts w:ascii="NPSRawlinsonOT" w:hAnsi="NPSRawlinsonOT"/>
          <w:sz w:val="24"/>
          <w:szCs w:val="24"/>
        </w:rPr>
        <w:t>Train-Test Split</w:t>
      </w:r>
    </w:p>
    <w:p w14:paraId="2697648C" w14:textId="187C0C7A" w:rsidR="000D3BA6" w:rsidRPr="000D3BA6" w:rsidRDefault="000D3BA6" w:rsidP="000D3BA6">
      <w:pPr>
        <w:pStyle w:val="ListParagraph"/>
        <w:numPr>
          <w:ilvl w:val="2"/>
          <w:numId w:val="1"/>
        </w:numPr>
        <w:rPr>
          <w:rFonts w:ascii="NPSRawlinsonOT" w:hAnsi="NPSRawlinsonOT"/>
          <w:sz w:val="24"/>
          <w:szCs w:val="24"/>
        </w:rPr>
      </w:pPr>
      <w:r>
        <w:rPr>
          <w:rFonts w:ascii="NPSRawlinsonOT" w:hAnsi="NPSRawlinsonOT"/>
          <w:sz w:val="24"/>
          <w:szCs w:val="24"/>
        </w:rPr>
        <w:t>Training</w:t>
      </w:r>
    </w:p>
    <w:p w14:paraId="53E10334" w14:textId="09DB18E2" w:rsidR="001C214E" w:rsidRDefault="001C214E" w:rsidP="00B446AF">
      <w:pPr>
        <w:pStyle w:val="ListParagraph"/>
        <w:numPr>
          <w:ilvl w:val="1"/>
          <w:numId w:val="1"/>
        </w:numPr>
        <w:rPr>
          <w:rFonts w:ascii="NPSRawlinsonOT" w:hAnsi="NPSRawlinsonOT"/>
          <w:sz w:val="24"/>
          <w:szCs w:val="24"/>
        </w:rPr>
      </w:pPr>
      <w:r>
        <w:rPr>
          <w:rFonts w:ascii="NPSRawlinsonOT" w:hAnsi="NPSRawlinsonOT"/>
          <w:sz w:val="24"/>
          <w:szCs w:val="24"/>
        </w:rPr>
        <w:t>Model Testing</w:t>
      </w:r>
    </w:p>
    <w:p w14:paraId="619A02BE" w14:textId="75C9EF47" w:rsidR="00B56196" w:rsidRDefault="0094402B" w:rsidP="00B56196">
      <w:pPr>
        <w:pStyle w:val="ListParagraph"/>
        <w:numPr>
          <w:ilvl w:val="2"/>
          <w:numId w:val="1"/>
        </w:numPr>
        <w:rPr>
          <w:rFonts w:ascii="NPSRawlinsonOT" w:hAnsi="NPSRawlinsonOT"/>
          <w:sz w:val="24"/>
          <w:szCs w:val="24"/>
        </w:rPr>
      </w:pPr>
      <w:r>
        <w:rPr>
          <w:rFonts w:ascii="NPSRawlinsonOT" w:hAnsi="NPSRawlinsonOT"/>
          <w:sz w:val="24"/>
          <w:szCs w:val="24"/>
        </w:rPr>
        <w:t>Confusion Matri</w:t>
      </w:r>
      <w:r w:rsidR="004C08BA">
        <w:rPr>
          <w:rFonts w:ascii="NPSRawlinsonOT" w:hAnsi="NPSRawlinsonOT"/>
          <w:sz w:val="24"/>
          <w:szCs w:val="24"/>
        </w:rPr>
        <w:t>x</w:t>
      </w:r>
    </w:p>
    <w:p w14:paraId="0634BBD2" w14:textId="54BCC639" w:rsidR="0094402B" w:rsidRDefault="0094402B" w:rsidP="00B56196">
      <w:pPr>
        <w:pStyle w:val="ListParagraph"/>
        <w:numPr>
          <w:ilvl w:val="2"/>
          <w:numId w:val="1"/>
        </w:numPr>
        <w:rPr>
          <w:rFonts w:ascii="NPSRawlinsonOT" w:hAnsi="NPSRawlinsonOT"/>
          <w:sz w:val="24"/>
          <w:szCs w:val="24"/>
        </w:rPr>
      </w:pPr>
      <w:r>
        <w:rPr>
          <w:rFonts w:ascii="NPSRawlinsonOT" w:hAnsi="NPSRawlinsonOT"/>
          <w:sz w:val="24"/>
          <w:szCs w:val="24"/>
        </w:rPr>
        <w:t>Model Probability</w:t>
      </w:r>
    </w:p>
    <w:p w14:paraId="050FC419" w14:textId="07440496" w:rsidR="00C3330B" w:rsidRDefault="00C3330B" w:rsidP="00C3330B">
      <w:pPr>
        <w:pStyle w:val="ListParagraph"/>
        <w:numPr>
          <w:ilvl w:val="0"/>
          <w:numId w:val="1"/>
        </w:numPr>
        <w:rPr>
          <w:rFonts w:ascii="NPSRawlinsonOT" w:hAnsi="NPSRawlinsonOT"/>
          <w:sz w:val="24"/>
          <w:szCs w:val="24"/>
        </w:rPr>
      </w:pPr>
      <w:r>
        <w:rPr>
          <w:rFonts w:ascii="NPSRawlinsonOT" w:hAnsi="NPSRawlinsonOT"/>
          <w:sz w:val="24"/>
          <w:szCs w:val="24"/>
        </w:rPr>
        <w:t>Results</w:t>
      </w:r>
    </w:p>
    <w:p w14:paraId="19BA1979" w14:textId="1AD1ECDE" w:rsidR="00C3330B" w:rsidRDefault="00C3330B" w:rsidP="00C3330B">
      <w:pPr>
        <w:pStyle w:val="ListParagraph"/>
        <w:numPr>
          <w:ilvl w:val="0"/>
          <w:numId w:val="1"/>
        </w:numPr>
        <w:rPr>
          <w:rFonts w:ascii="NPSRawlinsonOT" w:hAnsi="NPSRawlinsonOT"/>
          <w:sz w:val="24"/>
          <w:szCs w:val="24"/>
        </w:rPr>
      </w:pPr>
      <w:r>
        <w:rPr>
          <w:rFonts w:ascii="NPSRawlinsonOT" w:hAnsi="NPSRawlinsonOT"/>
          <w:sz w:val="24"/>
          <w:szCs w:val="24"/>
        </w:rPr>
        <w:t>Discussion</w:t>
      </w:r>
    </w:p>
    <w:p w14:paraId="142AE960" w14:textId="76F6835F" w:rsidR="00C07332" w:rsidRDefault="00C07332" w:rsidP="00C3330B">
      <w:pPr>
        <w:pStyle w:val="ListParagraph"/>
        <w:numPr>
          <w:ilvl w:val="0"/>
          <w:numId w:val="1"/>
        </w:numPr>
        <w:rPr>
          <w:rFonts w:ascii="NPSRawlinsonOT" w:hAnsi="NPSRawlinsonOT"/>
          <w:sz w:val="24"/>
          <w:szCs w:val="24"/>
        </w:rPr>
      </w:pPr>
      <w:r>
        <w:rPr>
          <w:rFonts w:ascii="NPSRawlinsonOT" w:hAnsi="NPSRawlinsonOT"/>
          <w:sz w:val="24"/>
          <w:szCs w:val="24"/>
        </w:rPr>
        <w:t>Conclusion</w:t>
      </w:r>
    </w:p>
    <w:p w14:paraId="6CBF947E" w14:textId="72E6686C" w:rsidR="00C3330B" w:rsidRPr="00C3330B" w:rsidRDefault="00C3330B" w:rsidP="00C3330B">
      <w:pPr>
        <w:pStyle w:val="ListParagraph"/>
        <w:numPr>
          <w:ilvl w:val="0"/>
          <w:numId w:val="1"/>
        </w:numPr>
        <w:rPr>
          <w:rFonts w:ascii="NPSRawlinsonOT" w:hAnsi="NPSRawlinsonOT"/>
          <w:sz w:val="24"/>
          <w:szCs w:val="24"/>
        </w:rPr>
      </w:pPr>
      <w:r>
        <w:rPr>
          <w:rFonts w:ascii="NPSRawlinsonOT" w:hAnsi="NPSRawlinsonOT"/>
          <w:sz w:val="24"/>
          <w:szCs w:val="24"/>
        </w:rPr>
        <w:t>References</w:t>
      </w:r>
    </w:p>
    <w:p w14:paraId="3AA6BB3E" w14:textId="68E19929" w:rsidR="00421CA1" w:rsidRDefault="00421CA1" w:rsidP="00166644">
      <w:pPr>
        <w:rPr>
          <w:rFonts w:ascii="NPSRawlinsonOT" w:hAnsi="NPSRawlinsonOT"/>
          <w:sz w:val="24"/>
          <w:szCs w:val="24"/>
        </w:rPr>
      </w:pPr>
      <w:r>
        <w:rPr>
          <w:rFonts w:ascii="NPSRawlinsonOT" w:hAnsi="NPSRawlinsonOT"/>
          <w:sz w:val="24"/>
          <w:szCs w:val="24"/>
        </w:rPr>
        <w:t>----------------------------------------------------------------------------------------------------</w:t>
      </w:r>
    </w:p>
    <w:p w14:paraId="747CAD1D" w14:textId="523E3801" w:rsidR="007B68D5" w:rsidRDefault="00815D84" w:rsidP="00166644">
      <w:pPr>
        <w:rPr>
          <w:rFonts w:ascii="NPSRawlinsonOT" w:hAnsi="NPSRawlinsonOT"/>
          <w:sz w:val="32"/>
          <w:szCs w:val="32"/>
        </w:rPr>
      </w:pPr>
      <w:r>
        <w:rPr>
          <w:rFonts w:ascii="NPSRawlinsonOT" w:hAnsi="NPSRawlinsonOT"/>
          <w:sz w:val="32"/>
          <w:szCs w:val="32"/>
        </w:rPr>
        <w:t>Document Description</w:t>
      </w:r>
    </w:p>
    <w:p w14:paraId="4963DE36" w14:textId="6A935C11" w:rsidR="0094402B" w:rsidRDefault="00E703E9" w:rsidP="00166644">
      <w:pPr>
        <w:rPr>
          <w:rFonts w:ascii="NPSRawlinsonOT" w:hAnsi="NPSRawlinsonOT"/>
          <w:sz w:val="24"/>
          <w:szCs w:val="24"/>
        </w:rPr>
      </w:pPr>
      <w:r>
        <w:rPr>
          <w:rFonts w:ascii="NPSRawlinsonOT" w:hAnsi="NPSRawlinsonOT"/>
          <w:sz w:val="24"/>
          <w:szCs w:val="24"/>
        </w:rPr>
        <w:t xml:space="preserve">This </w:t>
      </w:r>
      <w:r w:rsidR="006201DD">
        <w:rPr>
          <w:rFonts w:ascii="NPSRawlinsonOT" w:hAnsi="NPSRawlinsonOT"/>
          <w:sz w:val="24"/>
          <w:szCs w:val="24"/>
        </w:rPr>
        <w:t>report</w:t>
      </w:r>
      <w:r>
        <w:rPr>
          <w:rFonts w:ascii="NPSRawlinsonOT" w:hAnsi="NPSRawlinsonOT"/>
          <w:sz w:val="24"/>
          <w:szCs w:val="24"/>
        </w:rPr>
        <w:t xml:space="preserve"> </w:t>
      </w:r>
      <w:r w:rsidR="006201DD">
        <w:rPr>
          <w:rFonts w:ascii="NPSRawlinsonOT" w:hAnsi="NPSRawlinsonOT"/>
          <w:sz w:val="24"/>
          <w:szCs w:val="24"/>
        </w:rPr>
        <w:t>d</w:t>
      </w:r>
      <w:r w:rsidR="002861AC">
        <w:rPr>
          <w:rFonts w:ascii="NPSRawlinsonOT" w:hAnsi="NPSRawlinsonOT"/>
          <w:sz w:val="24"/>
          <w:szCs w:val="24"/>
        </w:rPr>
        <w:t xml:space="preserve">ocuments the process of </w:t>
      </w:r>
      <w:r w:rsidR="005163B7">
        <w:rPr>
          <w:rFonts w:ascii="NPSRawlinsonOT" w:hAnsi="NPSRawlinsonOT"/>
          <w:sz w:val="24"/>
          <w:szCs w:val="24"/>
        </w:rPr>
        <w:t xml:space="preserve">creating a random forest machine learning model </w:t>
      </w:r>
      <w:r w:rsidR="00CC4D93">
        <w:rPr>
          <w:rFonts w:ascii="NPSRawlinsonOT" w:hAnsi="NPSRawlinsonOT"/>
          <w:sz w:val="24"/>
          <w:szCs w:val="24"/>
        </w:rPr>
        <w:t>to</w:t>
      </w:r>
      <w:r w:rsidR="0099364D">
        <w:rPr>
          <w:rFonts w:ascii="NPSRawlinsonOT" w:hAnsi="NPSRawlinsonOT"/>
          <w:sz w:val="24"/>
          <w:szCs w:val="24"/>
        </w:rPr>
        <w:t xml:space="preserve"> classify natural landscape disturbances in Olympic, Mount Rainier, and North</w:t>
      </w:r>
      <w:r w:rsidR="00606189">
        <w:rPr>
          <w:rFonts w:ascii="NPSRawlinsonOT" w:hAnsi="NPSRawlinsonOT"/>
          <w:sz w:val="24"/>
          <w:szCs w:val="24"/>
        </w:rPr>
        <w:t xml:space="preserve"> </w:t>
      </w:r>
      <w:r w:rsidR="0099364D">
        <w:rPr>
          <w:rFonts w:ascii="NPSRawlinsonOT" w:hAnsi="NPSRawlinsonOT"/>
          <w:sz w:val="24"/>
          <w:szCs w:val="24"/>
        </w:rPr>
        <w:t>Cascades National Parks, as well as the reason</w:t>
      </w:r>
      <w:r w:rsidR="00CC4D93">
        <w:rPr>
          <w:rFonts w:ascii="NPSRawlinsonOT" w:hAnsi="NPSRawlinsonOT"/>
          <w:sz w:val="24"/>
          <w:szCs w:val="24"/>
        </w:rPr>
        <w:t xml:space="preserve">s for doing so and some preliminary results. It is focused mostly on </w:t>
      </w:r>
      <w:r w:rsidR="003D258C">
        <w:rPr>
          <w:rFonts w:ascii="NPSRawlinsonOT" w:hAnsi="NPSRawlinsonOT"/>
          <w:sz w:val="24"/>
          <w:szCs w:val="24"/>
        </w:rPr>
        <w:t xml:space="preserve">the </w:t>
      </w:r>
      <w:r w:rsidR="002C2F12" w:rsidRPr="004B63B6">
        <w:rPr>
          <w:rFonts w:ascii="NPSRawlinsonOT" w:hAnsi="NPSRawlinsonOT"/>
          <w:i/>
          <w:iCs/>
          <w:sz w:val="24"/>
          <w:szCs w:val="24"/>
        </w:rPr>
        <w:t>reasoning</w:t>
      </w:r>
      <w:r w:rsidR="004B63B6">
        <w:rPr>
          <w:rFonts w:ascii="NPSRawlinsonOT" w:hAnsi="NPSRawlinsonOT"/>
          <w:sz w:val="24"/>
          <w:szCs w:val="24"/>
        </w:rPr>
        <w:t xml:space="preserve"> that went in to creating the model, not </w:t>
      </w:r>
      <w:r w:rsidR="004B63B6" w:rsidRPr="004B63B6">
        <w:rPr>
          <w:rFonts w:ascii="NPSRawlinsonOT" w:hAnsi="NPSRawlinsonOT"/>
          <w:i/>
          <w:iCs/>
          <w:sz w:val="24"/>
          <w:szCs w:val="24"/>
        </w:rPr>
        <w:t>how</w:t>
      </w:r>
      <w:r w:rsidR="004B63B6">
        <w:rPr>
          <w:rFonts w:ascii="NPSRawlinsonOT" w:hAnsi="NPSRawlinsonOT"/>
          <w:sz w:val="24"/>
          <w:szCs w:val="24"/>
        </w:rPr>
        <w:t xml:space="preserve"> to run the model as a user. For step-by-step instructions on how to run the model, see the standard operating procedure</w:t>
      </w:r>
      <w:r w:rsidR="00EF51D1">
        <w:rPr>
          <w:rFonts w:ascii="NPSRawlinsonOT" w:hAnsi="NPSRawlinsonOT"/>
          <w:sz w:val="24"/>
          <w:szCs w:val="24"/>
        </w:rPr>
        <w:t xml:space="preserve"> (SOP)</w:t>
      </w:r>
      <w:r w:rsidR="004B63B6">
        <w:rPr>
          <w:rFonts w:ascii="NPSRawlinsonOT" w:hAnsi="NPSRawlinsonOT"/>
          <w:sz w:val="24"/>
          <w:szCs w:val="24"/>
        </w:rPr>
        <w:t>.</w:t>
      </w:r>
    </w:p>
    <w:p w14:paraId="5032C8F8" w14:textId="77777777" w:rsidR="006925E4" w:rsidRDefault="006925E4" w:rsidP="00166644">
      <w:pPr>
        <w:rPr>
          <w:rFonts w:ascii="NPSRawlinsonOT" w:hAnsi="NPSRawlinsonOT"/>
          <w:sz w:val="40"/>
          <w:szCs w:val="40"/>
        </w:rPr>
      </w:pPr>
    </w:p>
    <w:p w14:paraId="584B139B" w14:textId="62577510" w:rsidR="007B68D5" w:rsidRPr="0094402B" w:rsidRDefault="00220B78" w:rsidP="00166644">
      <w:pPr>
        <w:rPr>
          <w:rFonts w:ascii="NPSRawlinsonOT" w:hAnsi="NPSRawlinsonOT"/>
          <w:sz w:val="24"/>
          <w:szCs w:val="24"/>
        </w:rPr>
      </w:pPr>
      <w:r>
        <w:rPr>
          <w:rFonts w:ascii="NPSRawlinsonOT" w:hAnsi="NPSRawlinsonOT"/>
          <w:sz w:val="40"/>
          <w:szCs w:val="40"/>
        </w:rPr>
        <w:lastRenderedPageBreak/>
        <w:t>1 Introduction</w:t>
      </w:r>
    </w:p>
    <w:p w14:paraId="693912BA" w14:textId="16A47213" w:rsidR="002D7438" w:rsidRDefault="005B1A14" w:rsidP="002D7438">
      <w:pPr>
        <w:rPr>
          <w:rFonts w:ascii="NPSRawlinsonOT" w:hAnsi="NPSRawlinsonOT"/>
          <w:sz w:val="24"/>
          <w:szCs w:val="24"/>
        </w:rPr>
      </w:pPr>
      <w:r>
        <w:rPr>
          <w:rFonts w:ascii="NPSRawlinsonOT" w:hAnsi="NPSRawlinsonOT"/>
          <w:sz w:val="24"/>
          <w:szCs w:val="24"/>
        </w:rPr>
        <w:t xml:space="preserve">Landscape disturbances </w:t>
      </w:r>
      <w:r w:rsidR="00F15E46">
        <w:rPr>
          <w:rFonts w:ascii="NPSRawlinsonOT" w:hAnsi="NPSRawlinsonOT"/>
          <w:sz w:val="24"/>
          <w:szCs w:val="24"/>
        </w:rPr>
        <w:t xml:space="preserve">are short-term </w:t>
      </w:r>
      <w:r w:rsidR="005E7D27">
        <w:rPr>
          <w:rFonts w:ascii="NPSRawlinsonOT" w:hAnsi="NPSRawlinsonOT"/>
          <w:sz w:val="24"/>
          <w:szCs w:val="24"/>
        </w:rPr>
        <w:t xml:space="preserve">events </w:t>
      </w:r>
      <w:r w:rsidR="00706A2F">
        <w:rPr>
          <w:rFonts w:ascii="NPSRawlinsonOT" w:hAnsi="NPSRawlinsonOT"/>
          <w:sz w:val="24"/>
          <w:szCs w:val="24"/>
        </w:rPr>
        <w:t xml:space="preserve">that modify the </w:t>
      </w:r>
      <w:r w:rsidR="009F3AC8">
        <w:rPr>
          <w:rFonts w:ascii="NPSRawlinsonOT" w:hAnsi="NPSRawlinsonOT"/>
          <w:sz w:val="24"/>
          <w:szCs w:val="24"/>
        </w:rPr>
        <w:t xml:space="preserve">land cover of a specific </w:t>
      </w:r>
      <w:r w:rsidR="001E0CFE">
        <w:rPr>
          <w:rFonts w:ascii="NPSRawlinsonOT" w:hAnsi="NPSRawlinsonOT"/>
          <w:sz w:val="24"/>
          <w:szCs w:val="24"/>
        </w:rPr>
        <w:t xml:space="preserve">area, usually by reducing the </w:t>
      </w:r>
      <w:r w:rsidR="0098636A">
        <w:rPr>
          <w:rFonts w:ascii="NPSRawlinsonOT" w:hAnsi="NPSRawlinsonOT"/>
          <w:sz w:val="24"/>
          <w:szCs w:val="24"/>
        </w:rPr>
        <w:t>vitality</w:t>
      </w:r>
      <w:r w:rsidR="001E0CFE">
        <w:rPr>
          <w:rFonts w:ascii="NPSRawlinsonOT" w:hAnsi="NPSRawlinsonOT"/>
          <w:sz w:val="24"/>
          <w:szCs w:val="24"/>
        </w:rPr>
        <w:t xml:space="preserve"> or quantity of</w:t>
      </w:r>
      <w:r w:rsidR="00591E8C">
        <w:rPr>
          <w:rFonts w:ascii="NPSRawlinsonOT" w:hAnsi="NPSRawlinsonOT"/>
          <w:sz w:val="24"/>
          <w:szCs w:val="24"/>
        </w:rPr>
        <w:t xml:space="preserve"> that area’s v</w:t>
      </w:r>
      <w:r w:rsidR="001E0CFE">
        <w:rPr>
          <w:rFonts w:ascii="NPSRawlinsonOT" w:hAnsi="NPSRawlinsonOT"/>
          <w:sz w:val="24"/>
          <w:szCs w:val="24"/>
        </w:rPr>
        <w:t xml:space="preserve">egetation. </w:t>
      </w:r>
      <w:r w:rsidR="002D7438">
        <w:rPr>
          <w:rFonts w:ascii="NPSRawlinsonOT" w:hAnsi="NPSRawlinsonOT"/>
          <w:sz w:val="24"/>
          <w:szCs w:val="24"/>
        </w:rPr>
        <w:t xml:space="preserve">Many landscape disturbances are natural, such as avalanches, tree blowdowns, and fire, while others are anthropogenic, such as clearing a stand of </w:t>
      </w:r>
      <w:r w:rsidR="00254EDD">
        <w:rPr>
          <w:rFonts w:ascii="NPSRawlinsonOT" w:hAnsi="NPSRawlinsonOT"/>
          <w:sz w:val="24"/>
          <w:szCs w:val="24"/>
        </w:rPr>
        <w:t>trees</w:t>
      </w:r>
      <w:r w:rsidR="002D7438">
        <w:rPr>
          <w:rFonts w:ascii="NPSRawlinsonOT" w:hAnsi="NPSRawlinsonOT"/>
          <w:sz w:val="24"/>
          <w:szCs w:val="24"/>
        </w:rPr>
        <w:t xml:space="preserve"> for the development of a building. Regardless of origin, landscape disturbances can drastically alter the character of a landscape and are important to understand for several reasons.</w:t>
      </w:r>
    </w:p>
    <w:p w14:paraId="74AA56A0" w14:textId="4F201DBA" w:rsidR="00094ED1" w:rsidRPr="00CE54A9" w:rsidRDefault="00E240BB" w:rsidP="002D7438">
      <w:pPr>
        <w:pStyle w:val="ListParagraph"/>
        <w:numPr>
          <w:ilvl w:val="0"/>
          <w:numId w:val="5"/>
        </w:numPr>
        <w:rPr>
          <w:rFonts w:ascii="NPSRawlinsonOT" w:hAnsi="NPSRawlinsonOT"/>
          <w:sz w:val="24"/>
          <w:szCs w:val="24"/>
        </w:rPr>
      </w:pPr>
      <w:r w:rsidRPr="00CE54A9">
        <w:rPr>
          <w:rFonts w:ascii="NPSRawlinsonOT" w:hAnsi="NPSRawlinsonOT"/>
          <w:sz w:val="24"/>
          <w:szCs w:val="24"/>
        </w:rPr>
        <w:t>Landscape disturbances</w:t>
      </w:r>
      <w:r w:rsidR="007020C1" w:rsidRPr="00CE54A9">
        <w:rPr>
          <w:rFonts w:ascii="NPSRawlinsonOT" w:hAnsi="NPSRawlinsonOT"/>
          <w:sz w:val="24"/>
          <w:szCs w:val="24"/>
        </w:rPr>
        <w:t xml:space="preserve"> can change the ecology of a region</w:t>
      </w:r>
      <w:r w:rsidR="00052020" w:rsidRPr="00CE54A9">
        <w:rPr>
          <w:rFonts w:ascii="NPSRawlinsonOT" w:hAnsi="NPSRawlinsonOT"/>
          <w:sz w:val="24"/>
          <w:szCs w:val="24"/>
        </w:rPr>
        <w:t>.</w:t>
      </w:r>
      <w:r w:rsidR="0014436D" w:rsidRPr="00CE54A9">
        <w:rPr>
          <w:rFonts w:ascii="NPSRawlinsonOT" w:hAnsi="NPSRawlinsonOT"/>
          <w:sz w:val="24"/>
          <w:szCs w:val="24"/>
        </w:rPr>
        <w:t xml:space="preserve"> Succession is the process through which </w:t>
      </w:r>
      <w:r w:rsidR="00880460" w:rsidRPr="00CE54A9">
        <w:rPr>
          <w:rFonts w:ascii="NPSRawlinsonOT" w:hAnsi="NPSRawlinsonOT"/>
          <w:sz w:val="24"/>
          <w:szCs w:val="24"/>
        </w:rPr>
        <w:t xml:space="preserve">new plant communities take over land that was previously </w:t>
      </w:r>
      <w:r w:rsidR="00C24DD2" w:rsidRPr="00CE54A9">
        <w:rPr>
          <w:rFonts w:ascii="NPSRawlinsonOT" w:hAnsi="NPSRawlinsonOT"/>
          <w:sz w:val="24"/>
          <w:szCs w:val="24"/>
        </w:rPr>
        <w:t>occupied by another community, and landscape disturbances help</w:t>
      </w:r>
      <w:r w:rsidR="00A438FA">
        <w:rPr>
          <w:rFonts w:ascii="NPSRawlinsonOT" w:hAnsi="NPSRawlinsonOT"/>
          <w:sz w:val="24"/>
          <w:szCs w:val="24"/>
        </w:rPr>
        <w:t xml:space="preserve"> facilitate</w:t>
      </w:r>
      <w:r w:rsidR="00C24DD2" w:rsidRPr="00CE54A9">
        <w:rPr>
          <w:rFonts w:ascii="NPSRawlinsonOT" w:hAnsi="NPSRawlinsonOT"/>
          <w:sz w:val="24"/>
          <w:szCs w:val="24"/>
        </w:rPr>
        <w:t xml:space="preserve"> this process.</w:t>
      </w:r>
      <w:r w:rsidR="00025585" w:rsidRPr="00CE54A9">
        <w:rPr>
          <w:rFonts w:ascii="NPSRawlinsonOT" w:hAnsi="NPSRawlinsonOT"/>
          <w:sz w:val="24"/>
          <w:szCs w:val="24"/>
        </w:rPr>
        <w:t xml:space="preserve"> If a forested area</w:t>
      </w:r>
      <w:r w:rsidR="00C1074F" w:rsidRPr="00CE54A9">
        <w:rPr>
          <w:rFonts w:ascii="NPSRawlinsonOT" w:hAnsi="NPSRawlinsonOT"/>
          <w:sz w:val="24"/>
          <w:szCs w:val="24"/>
        </w:rPr>
        <w:t xml:space="preserve"> that is dominated by </w:t>
      </w:r>
      <w:r w:rsidR="00630DFF" w:rsidRPr="00CE54A9">
        <w:rPr>
          <w:rFonts w:ascii="NPSRawlinsonOT" w:hAnsi="NPSRawlinsonOT"/>
          <w:sz w:val="24"/>
          <w:szCs w:val="24"/>
        </w:rPr>
        <w:t>tree species A</w:t>
      </w:r>
      <w:r w:rsidR="00025585" w:rsidRPr="00CE54A9">
        <w:rPr>
          <w:rFonts w:ascii="NPSRawlinsonOT" w:hAnsi="NPSRawlinsonOT"/>
          <w:sz w:val="24"/>
          <w:szCs w:val="24"/>
        </w:rPr>
        <w:t xml:space="preserve"> is disturbed by </w:t>
      </w:r>
      <w:r w:rsidR="00607BE2" w:rsidRPr="00CE54A9">
        <w:rPr>
          <w:rFonts w:ascii="NPSRawlinsonOT" w:hAnsi="NPSRawlinsonOT"/>
          <w:sz w:val="24"/>
          <w:szCs w:val="24"/>
        </w:rPr>
        <w:t>an avalanche,</w:t>
      </w:r>
      <w:r w:rsidR="00630DFF" w:rsidRPr="00CE54A9">
        <w:rPr>
          <w:rFonts w:ascii="NPSRawlinsonOT" w:hAnsi="NPSRawlinsonOT"/>
          <w:sz w:val="24"/>
          <w:szCs w:val="24"/>
        </w:rPr>
        <w:t xml:space="preserve"> tree species B may take over after the disturbance.</w:t>
      </w:r>
      <w:r w:rsidR="00607BE2" w:rsidRPr="00CE54A9">
        <w:rPr>
          <w:rFonts w:ascii="NPSRawlinsonOT" w:hAnsi="NPSRawlinsonOT"/>
          <w:sz w:val="24"/>
          <w:szCs w:val="24"/>
        </w:rPr>
        <w:t xml:space="preserve"> </w:t>
      </w:r>
      <w:r w:rsidR="00B3772A" w:rsidRPr="00CE54A9">
        <w:rPr>
          <w:rFonts w:ascii="NPSRawlinsonOT" w:hAnsi="NPSRawlinsonOT"/>
          <w:sz w:val="24"/>
          <w:szCs w:val="24"/>
        </w:rPr>
        <w:t>Thus, landscape disturbances help maintain biodiversity.</w:t>
      </w:r>
    </w:p>
    <w:p w14:paraId="13F814B2" w14:textId="3D44A983" w:rsidR="006F2954" w:rsidRDefault="007F0E60" w:rsidP="00094ED1">
      <w:pPr>
        <w:pStyle w:val="ListParagraph"/>
        <w:numPr>
          <w:ilvl w:val="0"/>
          <w:numId w:val="5"/>
        </w:numPr>
        <w:rPr>
          <w:rFonts w:ascii="NPSRawlinsonOT" w:hAnsi="NPSRawlinsonOT"/>
          <w:sz w:val="24"/>
          <w:szCs w:val="24"/>
        </w:rPr>
      </w:pPr>
      <w:r>
        <w:rPr>
          <w:rFonts w:ascii="NPSRawlinsonOT" w:hAnsi="NPSRawlinsonOT"/>
          <w:sz w:val="24"/>
          <w:szCs w:val="24"/>
        </w:rPr>
        <w:t xml:space="preserve">The recovery of a landscape </w:t>
      </w:r>
      <w:r w:rsidR="000E0187">
        <w:rPr>
          <w:rFonts w:ascii="NPSRawlinsonOT" w:hAnsi="NPSRawlinsonOT"/>
          <w:sz w:val="24"/>
          <w:szCs w:val="24"/>
        </w:rPr>
        <w:t xml:space="preserve">after a disturbance </w:t>
      </w:r>
      <w:r>
        <w:rPr>
          <w:rFonts w:ascii="NPSRawlinsonOT" w:hAnsi="NPSRawlinsonOT"/>
          <w:sz w:val="24"/>
          <w:szCs w:val="24"/>
        </w:rPr>
        <w:t xml:space="preserve">is a good indicator </w:t>
      </w:r>
      <w:r w:rsidR="00ED18F3">
        <w:rPr>
          <w:rFonts w:ascii="NPSRawlinsonOT" w:hAnsi="NPSRawlinsonOT"/>
          <w:sz w:val="24"/>
          <w:szCs w:val="24"/>
        </w:rPr>
        <w:t>of ecological resilience.</w:t>
      </w:r>
    </w:p>
    <w:p w14:paraId="4927CA1B" w14:textId="61B5403C" w:rsidR="00E34C97" w:rsidRPr="00116964" w:rsidRDefault="00116964" w:rsidP="00116964">
      <w:pPr>
        <w:pStyle w:val="ListParagraph"/>
        <w:numPr>
          <w:ilvl w:val="0"/>
          <w:numId w:val="5"/>
        </w:numPr>
        <w:rPr>
          <w:rFonts w:ascii="NPSRawlinsonOT" w:hAnsi="NPSRawlinsonOT"/>
          <w:sz w:val="24"/>
          <w:szCs w:val="24"/>
        </w:rPr>
      </w:pPr>
      <w:r>
        <w:rPr>
          <w:rFonts w:ascii="NPSRawlinsonOT" w:hAnsi="NPSRawlinsonOT"/>
          <w:sz w:val="24"/>
          <w:szCs w:val="24"/>
        </w:rPr>
        <w:t>Natural landscape disturbances</w:t>
      </w:r>
      <w:r w:rsidR="002C2B19">
        <w:rPr>
          <w:rFonts w:ascii="NPSRawlinsonOT" w:hAnsi="NPSRawlinsonOT"/>
          <w:sz w:val="24"/>
          <w:szCs w:val="24"/>
        </w:rPr>
        <w:t xml:space="preserve"> sometimes</w:t>
      </w:r>
      <w:r>
        <w:rPr>
          <w:rFonts w:ascii="NPSRawlinsonOT" w:hAnsi="NPSRawlinsonOT"/>
          <w:sz w:val="24"/>
          <w:szCs w:val="24"/>
        </w:rPr>
        <w:t xml:space="preserve"> </w:t>
      </w:r>
      <w:r w:rsidR="0016704B">
        <w:rPr>
          <w:rFonts w:ascii="NPSRawlinsonOT" w:hAnsi="NPSRawlinsonOT"/>
          <w:sz w:val="24"/>
          <w:szCs w:val="24"/>
        </w:rPr>
        <w:t>threaten infrastructure</w:t>
      </w:r>
      <w:r w:rsidR="00E6172A">
        <w:rPr>
          <w:rFonts w:ascii="NPSRawlinsonOT" w:hAnsi="NPSRawlinsonOT"/>
          <w:sz w:val="24"/>
          <w:szCs w:val="24"/>
        </w:rPr>
        <w:t xml:space="preserve"> and communities.</w:t>
      </w:r>
      <w:r w:rsidR="002C2B19">
        <w:rPr>
          <w:rFonts w:ascii="NPSRawlinsonOT" w:hAnsi="NPSRawlinsonOT"/>
          <w:sz w:val="24"/>
          <w:szCs w:val="24"/>
        </w:rPr>
        <w:t xml:space="preserve"> </w:t>
      </w:r>
    </w:p>
    <w:p w14:paraId="48365CD2" w14:textId="1F5A1852" w:rsidR="00DE2F57" w:rsidRDefault="00BF3A39" w:rsidP="00BF3A39">
      <w:pPr>
        <w:pStyle w:val="ListParagraph"/>
        <w:numPr>
          <w:ilvl w:val="0"/>
          <w:numId w:val="5"/>
        </w:numPr>
        <w:rPr>
          <w:rFonts w:ascii="NPSRawlinsonOT" w:hAnsi="NPSRawlinsonOT"/>
          <w:sz w:val="24"/>
          <w:szCs w:val="24"/>
        </w:rPr>
      </w:pPr>
      <w:r>
        <w:rPr>
          <w:rFonts w:ascii="NPSRawlinsonOT" w:hAnsi="NPSRawlinsonOT"/>
          <w:sz w:val="24"/>
          <w:szCs w:val="24"/>
        </w:rPr>
        <w:t>The frequency, distribution, and severity of natural landscape disturbances may</w:t>
      </w:r>
      <w:r w:rsidR="00BA4498">
        <w:rPr>
          <w:rFonts w:ascii="NPSRawlinsonOT" w:hAnsi="NPSRawlinsonOT"/>
          <w:sz w:val="24"/>
          <w:szCs w:val="24"/>
        </w:rPr>
        <w:t xml:space="preserve"> be changing due to </w:t>
      </w:r>
      <w:r>
        <w:rPr>
          <w:rFonts w:ascii="NPSRawlinsonOT" w:hAnsi="NPSRawlinsonOT"/>
          <w:sz w:val="24"/>
          <w:szCs w:val="24"/>
        </w:rPr>
        <w:t xml:space="preserve">climate </w:t>
      </w:r>
      <w:r w:rsidR="00BA4498">
        <w:rPr>
          <w:rFonts w:ascii="NPSRawlinsonOT" w:hAnsi="NPSRawlinsonOT"/>
          <w:sz w:val="24"/>
          <w:szCs w:val="24"/>
        </w:rPr>
        <w:t>fluctuations</w:t>
      </w:r>
      <w:r>
        <w:rPr>
          <w:rFonts w:ascii="NPSRawlinsonOT" w:hAnsi="NPSRawlinsonOT"/>
          <w:sz w:val="24"/>
          <w:szCs w:val="24"/>
        </w:rPr>
        <w:t xml:space="preserve">. </w:t>
      </w:r>
      <w:r w:rsidR="007132B6" w:rsidRPr="00BF3A39">
        <w:rPr>
          <w:rFonts w:ascii="NPSRawlinsonOT" w:hAnsi="NPSRawlinsonOT"/>
          <w:sz w:val="24"/>
          <w:szCs w:val="24"/>
        </w:rPr>
        <w:t xml:space="preserve">Natural disturbances are driven </w:t>
      </w:r>
      <w:r w:rsidR="001E3498" w:rsidRPr="00BF3A39">
        <w:rPr>
          <w:rFonts w:ascii="NPSRawlinsonOT" w:hAnsi="NPSRawlinsonOT"/>
          <w:sz w:val="24"/>
          <w:szCs w:val="24"/>
        </w:rPr>
        <w:t xml:space="preserve">by precipitation, temperature, and other </w:t>
      </w:r>
      <w:r w:rsidR="00824C10">
        <w:rPr>
          <w:rFonts w:ascii="NPSRawlinsonOT" w:hAnsi="NPSRawlinsonOT"/>
          <w:sz w:val="24"/>
          <w:szCs w:val="24"/>
        </w:rPr>
        <w:t>processes</w:t>
      </w:r>
      <w:r w:rsidR="001E3498" w:rsidRPr="00BF3A39">
        <w:rPr>
          <w:rFonts w:ascii="NPSRawlinsonOT" w:hAnsi="NPSRawlinsonOT"/>
          <w:sz w:val="24"/>
          <w:szCs w:val="24"/>
        </w:rPr>
        <w:t xml:space="preserve"> of the Earth’s climate system, and as the climate continues to </w:t>
      </w:r>
      <w:r w:rsidR="001216D5" w:rsidRPr="00BF3A39">
        <w:rPr>
          <w:rFonts w:ascii="NPSRawlinsonOT" w:hAnsi="NPSRawlinsonOT"/>
          <w:sz w:val="24"/>
          <w:szCs w:val="24"/>
        </w:rPr>
        <w:t xml:space="preserve">change it is likely </w:t>
      </w:r>
      <w:r w:rsidR="00BE3920" w:rsidRPr="00BF3A39">
        <w:rPr>
          <w:rFonts w:ascii="NPSRawlinsonOT" w:hAnsi="NPSRawlinsonOT"/>
          <w:sz w:val="24"/>
          <w:szCs w:val="24"/>
        </w:rPr>
        <w:t xml:space="preserve">that </w:t>
      </w:r>
      <w:r w:rsidR="001216D5" w:rsidRPr="00BF3A39">
        <w:rPr>
          <w:rFonts w:ascii="NPSRawlinsonOT" w:hAnsi="NPSRawlinsonOT"/>
          <w:sz w:val="24"/>
          <w:szCs w:val="24"/>
        </w:rPr>
        <w:t xml:space="preserve">disturbances will be affected. The first step to understanding how climate change </w:t>
      </w:r>
      <w:r w:rsidR="00497810">
        <w:rPr>
          <w:rFonts w:ascii="NPSRawlinsonOT" w:hAnsi="NPSRawlinsonOT"/>
          <w:sz w:val="24"/>
          <w:szCs w:val="24"/>
        </w:rPr>
        <w:t>is</w:t>
      </w:r>
      <w:r w:rsidR="001216D5" w:rsidRPr="00BF3A39">
        <w:rPr>
          <w:rFonts w:ascii="NPSRawlinsonOT" w:hAnsi="NPSRawlinsonOT"/>
          <w:sz w:val="24"/>
          <w:szCs w:val="24"/>
        </w:rPr>
        <w:t xml:space="preserve"> impact</w:t>
      </w:r>
      <w:r w:rsidR="00497810">
        <w:rPr>
          <w:rFonts w:ascii="NPSRawlinsonOT" w:hAnsi="NPSRawlinsonOT"/>
          <w:sz w:val="24"/>
          <w:szCs w:val="24"/>
        </w:rPr>
        <w:t>ing</w:t>
      </w:r>
      <w:r w:rsidR="001216D5" w:rsidRPr="00BF3A39">
        <w:rPr>
          <w:rFonts w:ascii="NPSRawlinsonOT" w:hAnsi="NPSRawlinsonOT"/>
          <w:sz w:val="24"/>
          <w:szCs w:val="24"/>
        </w:rPr>
        <w:t xml:space="preserve"> </w:t>
      </w:r>
      <w:r w:rsidR="00824C10">
        <w:rPr>
          <w:rFonts w:ascii="NPSRawlinsonOT" w:hAnsi="NPSRawlinsonOT"/>
          <w:sz w:val="24"/>
          <w:szCs w:val="24"/>
        </w:rPr>
        <w:t xml:space="preserve">different aspects </w:t>
      </w:r>
      <w:r w:rsidR="00497810">
        <w:rPr>
          <w:rFonts w:ascii="NPSRawlinsonOT" w:hAnsi="NPSRawlinsonOT"/>
          <w:sz w:val="24"/>
          <w:szCs w:val="24"/>
        </w:rPr>
        <w:t xml:space="preserve">of </w:t>
      </w:r>
      <w:r w:rsidR="001216D5" w:rsidRPr="00BF3A39">
        <w:rPr>
          <w:rFonts w:ascii="NPSRawlinsonOT" w:hAnsi="NPSRawlinsonOT"/>
          <w:sz w:val="24"/>
          <w:szCs w:val="24"/>
        </w:rPr>
        <w:t>disturbances is knowing where and when disturbances are occurring.</w:t>
      </w:r>
    </w:p>
    <w:p w14:paraId="25EC3AEB" w14:textId="61DCB30C" w:rsidR="00854516" w:rsidRDefault="007D622F" w:rsidP="002121EA">
      <w:pPr>
        <w:rPr>
          <w:rFonts w:ascii="NPSRawlinsonOT" w:hAnsi="NPSRawlinsonOT"/>
          <w:sz w:val="24"/>
          <w:szCs w:val="24"/>
        </w:rPr>
      </w:pPr>
      <w:r>
        <w:rPr>
          <w:rFonts w:ascii="NPSRawlinsonOT" w:hAnsi="NPSRawlinsonOT"/>
          <w:sz w:val="24"/>
          <w:szCs w:val="24"/>
        </w:rPr>
        <w:t>Olympic, Mount Rainier, and North Cascades</w:t>
      </w:r>
      <w:r w:rsidR="007103C8">
        <w:rPr>
          <w:rFonts w:ascii="NPSRawlinsonOT" w:hAnsi="NPSRawlinsonOT"/>
          <w:sz w:val="24"/>
          <w:szCs w:val="24"/>
        </w:rPr>
        <w:t xml:space="preserve"> National Parks all regularly experience landscape disturbances</w:t>
      </w:r>
      <w:r w:rsidR="00352F22">
        <w:rPr>
          <w:rFonts w:ascii="NPSRawlinsonOT" w:hAnsi="NPSRawlinsonOT"/>
          <w:sz w:val="24"/>
          <w:szCs w:val="24"/>
        </w:rPr>
        <w:t xml:space="preserve">, </w:t>
      </w:r>
      <w:r w:rsidR="008B6DBC">
        <w:rPr>
          <w:rFonts w:ascii="NPSRawlinsonOT" w:hAnsi="NPSRawlinsonOT"/>
          <w:sz w:val="24"/>
          <w:szCs w:val="24"/>
        </w:rPr>
        <w:t xml:space="preserve">but </w:t>
      </w:r>
      <w:r w:rsidR="00FD5F03">
        <w:rPr>
          <w:rFonts w:ascii="NPSRawlinsonOT" w:hAnsi="NPSRawlinsonOT"/>
          <w:sz w:val="24"/>
          <w:szCs w:val="24"/>
        </w:rPr>
        <w:t>the size and remote nature of the parks makes it</w:t>
      </w:r>
      <w:r w:rsidR="008A68EF">
        <w:rPr>
          <w:rFonts w:ascii="NPSRawlinsonOT" w:hAnsi="NPSRawlinsonOT"/>
          <w:sz w:val="24"/>
          <w:szCs w:val="24"/>
        </w:rPr>
        <w:t xml:space="preserve"> difficult to track </w:t>
      </w:r>
      <w:r w:rsidR="00FD5F03">
        <w:rPr>
          <w:rFonts w:ascii="NPSRawlinsonOT" w:hAnsi="NPSRawlinsonOT"/>
          <w:sz w:val="24"/>
          <w:szCs w:val="24"/>
        </w:rPr>
        <w:t>change</w:t>
      </w:r>
      <w:r w:rsidR="008A68EF">
        <w:rPr>
          <w:rFonts w:ascii="NPSRawlinsonOT" w:hAnsi="NPSRawlinsonOT"/>
          <w:sz w:val="24"/>
          <w:szCs w:val="24"/>
        </w:rPr>
        <w:t xml:space="preserve"> from the ground.</w:t>
      </w:r>
      <w:r w:rsidR="001B6164">
        <w:rPr>
          <w:rFonts w:ascii="NPSRawlinsonOT" w:hAnsi="NPSRawlinsonOT"/>
          <w:sz w:val="24"/>
          <w:szCs w:val="24"/>
        </w:rPr>
        <w:t xml:space="preserve"> </w:t>
      </w:r>
      <w:r w:rsidR="00324900">
        <w:rPr>
          <w:rFonts w:ascii="NPSRawlinsonOT" w:hAnsi="NPSRawlinsonOT"/>
          <w:sz w:val="24"/>
          <w:szCs w:val="24"/>
        </w:rPr>
        <w:t xml:space="preserve">To </w:t>
      </w:r>
      <w:r w:rsidR="00FD5F03">
        <w:rPr>
          <w:rFonts w:ascii="NPSRawlinsonOT" w:hAnsi="NPSRawlinsonOT"/>
          <w:sz w:val="24"/>
          <w:szCs w:val="24"/>
        </w:rPr>
        <w:t xml:space="preserve">help </w:t>
      </w:r>
      <w:r w:rsidR="00324900">
        <w:rPr>
          <w:rFonts w:ascii="NPSRawlinsonOT" w:hAnsi="NPSRawlinsonOT"/>
          <w:sz w:val="24"/>
          <w:szCs w:val="24"/>
        </w:rPr>
        <w:t>solve this issue, t</w:t>
      </w:r>
      <w:r w:rsidR="000520F8">
        <w:rPr>
          <w:rFonts w:ascii="NPSRawlinsonOT" w:hAnsi="NPSRawlinsonOT"/>
          <w:sz w:val="24"/>
          <w:szCs w:val="24"/>
        </w:rPr>
        <w:t xml:space="preserve">he North Coast and Cascades Network </w:t>
      </w:r>
      <w:r w:rsidR="005B6EEF">
        <w:rPr>
          <w:rFonts w:ascii="NPSRawlinsonOT" w:hAnsi="NPSRawlinsonOT"/>
          <w:sz w:val="24"/>
          <w:szCs w:val="24"/>
        </w:rPr>
        <w:t xml:space="preserve">(NCCN) </w:t>
      </w:r>
      <w:r w:rsidR="00B24063">
        <w:rPr>
          <w:rFonts w:ascii="NPSRawlinsonOT" w:hAnsi="NPSRawlinsonOT"/>
          <w:sz w:val="24"/>
          <w:szCs w:val="24"/>
        </w:rPr>
        <w:t xml:space="preserve">of the National Park Service </w:t>
      </w:r>
      <w:r w:rsidR="00324900">
        <w:rPr>
          <w:rFonts w:ascii="NPSRawlinsonOT" w:hAnsi="NPSRawlinsonOT"/>
          <w:sz w:val="24"/>
          <w:szCs w:val="24"/>
        </w:rPr>
        <w:t xml:space="preserve">has partnered </w:t>
      </w:r>
      <w:r w:rsidR="003066E7">
        <w:rPr>
          <w:rFonts w:ascii="NPSRawlinsonOT" w:hAnsi="NPSRawlinsonOT"/>
          <w:sz w:val="24"/>
          <w:szCs w:val="24"/>
        </w:rPr>
        <w:t>with Oregon State University to employ a satellite-based disturbance detection algorithm. The method is called LandTrendr (Landsat-based detection of trends in disturbance and recovery</w:t>
      </w:r>
      <w:r w:rsidR="00F06851">
        <w:rPr>
          <w:rFonts w:ascii="NPSRawlinsonOT" w:hAnsi="NPSRawlinsonOT"/>
          <w:sz w:val="24"/>
          <w:szCs w:val="24"/>
        </w:rPr>
        <w:t>) and</w:t>
      </w:r>
      <w:r w:rsidR="00BB6D6A">
        <w:rPr>
          <w:rFonts w:ascii="NPSRawlinsonOT" w:hAnsi="NPSRawlinsonOT"/>
          <w:sz w:val="24"/>
          <w:szCs w:val="24"/>
        </w:rPr>
        <w:t xml:space="preserve"> uses Landsat satellite imagery to </w:t>
      </w:r>
      <w:r w:rsidR="00824C23">
        <w:rPr>
          <w:rFonts w:ascii="NPSRawlinsonOT" w:hAnsi="NPSRawlinsonOT"/>
          <w:sz w:val="24"/>
          <w:szCs w:val="24"/>
        </w:rPr>
        <w:t xml:space="preserve">detect and flag abrupt changes in vegetative cover on a </w:t>
      </w:r>
      <w:r w:rsidR="00F06851">
        <w:rPr>
          <w:rFonts w:ascii="NPSRawlinsonOT" w:hAnsi="NPSRawlinsonOT"/>
          <w:sz w:val="24"/>
          <w:szCs w:val="24"/>
        </w:rPr>
        <w:t>pixel-by-pixel</w:t>
      </w:r>
      <w:r w:rsidR="00824C23">
        <w:rPr>
          <w:rFonts w:ascii="NPSRawlinsonOT" w:hAnsi="NPSRawlinsonOT"/>
          <w:sz w:val="24"/>
          <w:szCs w:val="24"/>
        </w:rPr>
        <w:t xml:space="preserve"> basis</w:t>
      </w:r>
      <w:r w:rsidR="00EE02C9">
        <w:rPr>
          <w:rFonts w:ascii="NPSRawlinsonOT" w:hAnsi="NPSRawlinsonOT"/>
          <w:sz w:val="24"/>
          <w:szCs w:val="24"/>
        </w:rPr>
        <w:t xml:space="preserve"> (</w:t>
      </w:r>
      <w:r w:rsidR="008D3793">
        <w:rPr>
          <w:rFonts w:ascii="NPSRawlinsonOT" w:hAnsi="NPSRawlinsonOT"/>
          <w:sz w:val="24"/>
          <w:szCs w:val="24"/>
        </w:rPr>
        <w:t xml:space="preserve">[1] </w:t>
      </w:r>
      <w:r w:rsidR="00EE02C9">
        <w:rPr>
          <w:rFonts w:ascii="NPSRawlinsonOT" w:hAnsi="NPSRawlinsonOT"/>
          <w:sz w:val="24"/>
          <w:szCs w:val="24"/>
        </w:rPr>
        <w:t>Kennedy et al., 2010)</w:t>
      </w:r>
      <w:r w:rsidR="00824C23">
        <w:rPr>
          <w:rFonts w:ascii="NPSRawlinsonOT" w:hAnsi="NPSRawlinsonOT"/>
          <w:sz w:val="24"/>
          <w:szCs w:val="24"/>
        </w:rPr>
        <w:t xml:space="preserve">. </w:t>
      </w:r>
      <w:r w:rsidR="00F06851">
        <w:rPr>
          <w:rFonts w:ascii="NPSRawlinsonOT" w:hAnsi="NPSRawlinsonOT"/>
          <w:sz w:val="24"/>
          <w:szCs w:val="24"/>
        </w:rPr>
        <w:t>Once disturbed pixels have been identified, they are grouped into “patches”</w:t>
      </w:r>
      <w:r w:rsidR="00FD52E5">
        <w:rPr>
          <w:rFonts w:ascii="NPSRawlinsonOT" w:hAnsi="NPSRawlinsonOT"/>
          <w:sz w:val="24"/>
          <w:szCs w:val="24"/>
        </w:rPr>
        <w:t xml:space="preserve"> </w:t>
      </w:r>
      <w:r w:rsidR="00C750BA">
        <w:rPr>
          <w:rFonts w:ascii="NPSRawlinsonOT" w:hAnsi="NPSRawlinsonOT"/>
          <w:sz w:val="24"/>
          <w:szCs w:val="24"/>
        </w:rPr>
        <w:t xml:space="preserve">if they are </w:t>
      </w:r>
      <w:r w:rsidR="00352E75">
        <w:rPr>
          <w:rFonts w:ascii="NPSRawlinsonOT" w:hAnsi="NPSRawlinsonOT"/>
          <w:sz w:val="24"/>
          <w:szCs w:val="24"/>
        </w:rPr>
        <w:t xml:space="preserve">spatial </w:t>
      </w:r>
      <w:r w:rsidR="00C750BA">
        <w:rPr>
          <w:rFonts w:ascii="NPSRawlinsonOT" w:hAnsi="NPSRawlinsonOT"/>
          <w:sz w:val="24"/>
          <w:szCs w:val="24"/>
        </w:rPr>
        <w:t>neighbor</w:t>
      </w:r>
      <w:r w:rsidR="00352E75">
        <w:rPr>
          <w:rFonts w:ascii="NPSRawlinsonOT" w:hAnsi="NPSRawlinsonOT"/>
          <w:sz w:val="24"/>
          <w:szCs w:val="24"/>
        </w:rPr>
        <w:t>s</w:t>
      </w:r>
      <w:r w:rsidR="00C750BA">
        <w:rPr>
          <w:rFonts w:ascii="NPSRawlinsonOT" w:hAnsi="NPSRawlinsonOT"/>
          <w:sz w:val="24"/>
          <w:szCs w:val="24"/>
        </w:rPr>
        <w:t xml:space="preserve"> and</w:t>
      </w:r>
      <w:r w:rsidR="00734C54">
        <w:rPr>
          <w:rFonts w:ascii="NPSRawlinsonOT" w:hAnsi="NPSRawlinsonOT"/>
          <w:sz w:val="24"/>
          <w:szCs w:val="24"/>
        </w:rPr>
        <w:t xml:space="preserve"> were disturbed</w:t>
      </w:r>
      <w:r w:rsidR="00C750BA">
        <w:rPr>
          <w:rFonts w:ascii="NPSRawlinsonOT" w:hAnsi="NPSRawlinsonOT"/>
          <w:sz w:val="24"/>
          <w:szCs w:val="24"/>
        </w:rPr>
        <w:t xml:space="preserve"> in the same year.</w:t>
      </w:r>
      <w:r w:rsidR="00FD52E5">
        <w:rPr>
          <w:rFonts w:ascii="NPSRawlinsonOT" w:hAnsi="NPSRawlinsonOT"/>
          <w:sz w:val="24"/>
          <w:szCs w:val="24"/>
        </w:rPr>
        <w:t xml:space="preserve"> Each of these patches represents a distinct event.</w:t>
      </w:r>
    </w:p>
    <w:p w14:paraId="64B5BA38" w14:textId="02300825" w:rsidR="00D877C1" w:rsidRDefault="00D877C1" w:rsidP="002121EA">
      <w:pPr>
        <w:rPr>
          <w:rFonts w:ascii="NPSRawlinsonOT" w:hAnsi="NPSRawlinsonOT"/>
          <w:sz w:val="24"/>
          <w:szCs w:val="24"/>
        </w:rPr>
      </w:pPr>
      <w:r>
        <w:rPr>
          <w:rFonts w:ascii="NPSRawlinsonOT" w:hAnsi="NPSRawlinsonOT"/>
          <w:sz w:val="24"/>
          <w:szCs w:val="24"/>
        </w:rPr>
        <w:t xml:space="preserve">These patches tell us where disturbances have </w:t>
      </w:r>
      <w:r w:rsidR="006D3FB2">
        <w:rPr>
          <w:rFonts w:ascii="NPSRawlinsonOT" w:hAnsi="NPSRawlinsonOT"/>
          <w:sz w:val="24"/>
          <w:szCs w:val="24"/>
        </w:rPr>
        <w:t>taken place, but not what type of disturbance occurred.</w:t>
      </w:r>
      <w:r w:rsidR="0099190C">
        <w:rPr>
          <w:rFonts w:ascii="NPSRawlinsonOT" w:hAnsi="NPSRawlinsonOT"/>
          <w:sz w:val="24"/>
          <w:szCs w:val="24"/>
        </w:rPr>
        <w:t xml:space="preserve"> </w:t>
      </w:r>
      <w:r w:rsidR="00F8529E">
        <w:rPr>
          <w:rFonts w:ascii="NPSRawlinsonOT" w:hAnsi="NPSRawlinsonOT"/>
          <w:sz w:val="24"/>
          <w:szCs w:val="24"/>
        </w:rPr>
        <w:t xml:space="preserve">To fully understand what is taking place in the parks, it is important to know whether each patch is an avalanche, blowdown, fire, or some other </w:t>
      </w:r>
      <w:r w:rsidR="003549DE">
        <w:rPr>
          <w:rFonts w:ascii="NPSRawlinsonOT" w:hAnsi="NPSRawlinsonOT"/>
          <w:sz w:val="24"/>
          <w:szCs w:val="24"/>
        </w:rPr>
        <w:t xml:space="preserve">type of </w:t>
      </w:r>
      <w:r w:rsidR="00A90DE7">
        <w:rPr>
          <w:rFonts w:ascii="NPSRawlinsonOT" w:hAnsi="NPSRawlinsonOT"/>
          <w:sz w:val="24"/>
          <w:szCs w:val="24"/>
        </w:rPr>
        <w:t>disturbance. One approach</w:t>
      </w:r>
      <w:r w:rsidR="003549DE">
        <w:rPr>
          <w:rFonts w:ascii="NPSRawlinsonOT" w:hAnsi="NPSRawlinsonOT"/>
          <w:sz w:val="24"/>
          <w:szCs w:val="24"/>
        </w:rPr>
        <w:t xml:space="preserve"> to solving this </w:t>
      </w:r>
      <w:r w:rsidR="00390A40">
        <w:rPr>
          <w:rFonts w:ascii="NPSRawlinsonOT" w:hAnsi="NPSRawlinsonOT"/>
          <w:sz w:val="24"/>
          <w:szCs w:val="24"/>
        </w:rPr>
        <w:t xml:space="preserve">is </w:t>
      </w:r>
      <w:r w:rsidR="00E16B3B">
        <w:rPr>
          <w:rFonts w:ascii="NPSRawlinsonOT" w:hAnsi="NPSRawlinsonOT"/>
          <w:sz w:val="24"/>
          <w:szCs w:val="24"/>
        </w:rPr>
        <w:t xml:space="preserve">to look at </w:t>
      </w:r>
      <w:r w:rsidR="00FC5EA0">
        <w:rPr>
          <w:rFonts w:ascii="NPSRawlinsonOT" w:hAnsi="NPSRawlinsonOT"/>
          <w:sz w:val="24"/>
          <w:szCs w:val="24"/>
        </w:rPr>
        <w:t xml:space="preserve">satellite or other aerial imagery and </w:t>
      </w:r>
      <w:r w:rsidR="003549DE">
        <w:rPr>
          <w:rFonts w:ascii="NPSRawlinsonOT" w:hAnsi="NPSRawlinsonOT"/>
          <w:sz w:val="24"/>
          <w:szCs w:val="24"/>
        </w:rPr>
        <w:t xml:space="preserve">hand-label each patch, </w:t>
      </w:r>
      <w:r w:rsidR="009A7748">
        <w:rPr>
          <w:rFonts w:ascii="NPSRawlinsonOT" w:hAnsi="NPSRawlinsonOT"/>
          <w:sz w:val="24"/>
          <w:szCs w:val="24"/>
        </w:rPr>
        <w:t xml:space="preserve">but this can be incredibly time consuming. </w:t>
      </w:r>
      <w:r w:rsidR="00FA4729">
        <w:rPr>
          <w:rFonts w:ascii="NPSRawlinsonOT" w:hAnsi="NPSRawlinsonOT"/>
          <w:sz w:val="24"/>
          <w:szCs w:val="24"/>
        </w:rPr>
        <w:t>This paper, building on the work of</w:t>
      </w:r>
      <w:r w:rsidR="005B6EEF">
        <w:rPr>
          <w:rFonts w:ascii="NPSRawlinsonOT" w:hAnsi="NPSRawlinsonOT"/>
          <w:sz w:val="24"/>
          <w:szCs w:val="24"/>
        </w:rPr>
        <w:t xml:space="preserve"> NCCN</w:t>
      </w:r>
      <w:r w:rsidR="001449D1">
        <w:rPr>
          <w:rFonts w:ascii="NPSRawlinsonOT" w:hAnsi="NPSRawlinsonOT"/>
          <w:sz w:val="24"/>
          <w:szCs w:val="24"/>
        </w:rPr>
        <w:t>’s</w:t>
      </w:r>
      <w:r w:rsidR="005B6EEF">
        <w:rPr>
          <w:rFonts w:ascii="NPSRawlinsonOT" w:hAnsi="NPSRawlinsonOT"/>
          <w:sz w:val="24"/>
          <w:szCs w:val="24"/>
        </w:rPr>
        <w:t xml:space="preserve"> Landscape Dynamics Monitoring Protocol</w:t>
      </w:r>
      <w:r w:rsidR="00FA4729">
        <w:rPr>
          <w:rFonts w:ascii="NPSRawlinsonOT" w:hAnsi="NPSRawlinsonOT"/>
          <w:sz w:val="24"/>
          <w:szCs w:val="24"/>
        </w:rPr>
        <w:t xml:space="preserve">, </w:t>
      </w:r>
      <w:r w:rsidR="003F740B">
        <w:rPr>
          <w:rFonts w:ascii="NPSRawlinsonOT" w:hAnsi="NPSRawlinsonOT"/>
          <w:sz w:val="24"/>
          <w:szCs w:val="24"/>
        </w:rPr>
        <w:lastRenderedPageBreak/>
        <w:t>demonstrates how a random forest machine learning model</w:t>
      </w:r>
      <w:r w:rsidR="004952F9">
        <w:rPr>
          <w:rFonts w:ascii="NPSRawlinsonOT" w:hAnsi="NPSRawlinsonOT"/>
          <w:sz w:val="24"/>
          <w:szCs w:val="24"/>
        </w:rPr>
        <w:t xml:space="preserve"> (</w:t>
      </w:r>
      <w:r w:rsidR="00714DB5">
        <w:rPr>
          <w:rFonts w:ascii="NPSRawlinsonOT" w:hAnsi="NPSRawlinsonOT"/>
          <w:sz w:val="24"/>
          <w:szCs w:val="24"/>
        </w:rPr>
        <w:t xml:space="preserve">[2] </w:t>
      </w:r>
      <w:r w:rsidR="004952F9">
        <w:rPr>
          <w:rFonts w:ascii="NPSRawlinsonOT" w:hAnsi="NPSRawlinsonOT"/>
          <w:sz w:val="24"/>
          <w:szCs w:val="24"/>
        </w:rPr>
        <w:t>Breiman, 2001)</w:t>
      </w:r>
      <w:r w:rsidR="003F740B">
        <w:rPr>
          <w:rFonts w:ascii="NPSRawlinsonOT" w:hAnsi="NPSRawlinsonOT"/>
          <w:sz w:val="24"/>
          <w:szCs w:val="24"/>
        </w:rPr>
        <w:t xml:space="preserve"> can be used to </w:t>
      </w:r>
      <w:r w:rsidR="003435C0">
        <w:rPr>
          <w:rFonts w:ascii="NPSRawlinsonOT" w:hAnsi="NPSRawlinsonOT"/>
          <w:sz w:val="24"/>
          <w:szCs w:val="24"/>
        </w:rPr>
        <w:t>accurately label a significant portion of th</w:t>
      </w:r>
      <w:r w:rsidR="00CD5BFD">
        <w:rPr>
          <w:rFonts w:ascii="NPSRawlinsonOT" w:hAnsi="NPSRawlinsonOT"/>
          <w:sz w:val="24"/>
          <w:szCs w:val="24"/>
        </w:rPr>
        <w:t>e</w:t>
      </w:r>
      <w:r w:rsidR="001449D1">
        <w:rPr>
          <w:rFonts w:ascii="NPSRawlinsonOT" w:hAnsi="NPSRawlinsonOT"/>
          <w:sz w:val="24"/>
          <w:szCs w:val="24"/>
        </w:rPr>
        <w:t xml:space="preserve"> LandTrendr disturbance patches</w:t>
      </w:r>
      <w:r w:rsidR="002A0636">
        <w:rPr>
          <w:rFonts w:ascii="NPSRawlinsonOT" w:hAnsi="NPSRawlinsonOT"/>
          <w:sz w:val="24"/>
          <w:szCs w:val="24"/>
        </w:rPr>
        <w:t>.</w:t>
      </w:r>
      <w:r w:rsidR="007E1ACF">
        <w:rPr>
          <w:rFonts w:ascii="NPSRawlinsonOT" w:hAnsi="NPSRawlinsonOT"/>
          <w:sz w:val="24"/>
          <w:szCs w:val="24"/>
        </w:rPr>
        <w:t xml:space="preserve"> </w:t>
      </w:r>
      <w:r w:rsidR="005C1690">
        <w:rPr>
          <w:rFonts w:ascii="NPSRawlinsonOT" w:hAnsi="NPSRawlinsonOT"/>
          <w:sz w:val="24"/>
          <w:szCs w:val="24"/>
        </w:rPr>
        <w:t xml:space="preserve">A novel approach </w:t>
      </w:r>
      <w:r w:rsidR="006907A8">
        <w:rPr>
          <w:rFonts w:ascii="NPSRawlinsonOT" w:hAnsi="NPSRawlinsonOT"/>
          <w:sz w:val="24"/>
          <w:szCs w:val="24"/>
        </w:rPr>
        <w:t>for</w:t>
      </w:r>
      <w:r w:rsidR="005C1690">
        <w:rPr>
          <w:rFonts w:ascii="NPSRawlinsonOT" w:hAnsi="NPSRawlinsonOT"/>
          <w:sz w:val="24"/>
          <w:szCs w:val="24"/>
        </w:rPr>
        <w:t xml:space="preserve"> assessing </w:t>
      </w:r>
      <w:r w:rsidR="00A151C6">
        <w:rPr>
          <w:rFonts w:ascii="NPSRawlinsonOT" w:hAnsi="NPSRawlinsonOT"/>
          <w:sz w:val="24"/>
          <w:szCs w:val="24"/>
        </w:rPr>
        <w:t xml:space="preserve">the random forest’s voting </w:t>
      </w:r>
      <w:r w:rsidR="002A15AC">
        <w:rPr>
          <w:rFonts w:ascii="NPSRawlinsonOT" w:hAnsi="NPSRawlinsonOT"/>
          <w:sz w:val="24"/>
          <w:szCs w:val="24"/>
        </w:rPr>
        <w:t>output is introduced.</w:t>
      </w:r>
    </w:p>
    <w:p w14:paraId="371F0C2F" w14:textId="7CAF33F4" w:rsidR="006907A8" w:rsidRDefault="006907A8" w:rsidP="002121EA">
      <w:pPr>
        <w:rPr>
          <w:rFonts w:ascii="NPSRawlinsonOT" w:hAnsi="NPSRawlinsonOT"/>
          <w:sz w:val="40"/>
          <w:szCs w:val="40"/>
        </w:rPr>
      </w:pPr>
      <w:r>
        <w:rPr>
          <w:rFonts w:ascii="NPSRawlinsonOT" w:hAnsi="NPSRawlinsonOT"/>
          <w:sz w:val="40"/>
          <w:szCs w:val="40"/>
        </w:rPr>
        <w:t>2 Methods</w:t>
      </w:r>
    </w:p>
    <w:p w14:paraId="20395C3B" w14:textId="47FCC63F" w:rsidR="006907A8" w:rsidRDefault="00B85E8C" w:rsidP="00B57FB0">
      <w:pPr>
        <w:rPr>
          <w:rFonts w:ascii="NPSRawlinsonOT" w:hAnsi="NPSRawlinsonOT"/>
          <w:sz w:val="24"/>
          <w:szCs w:val="24"/>
        </w:rPr>
      </w:pPr>
      <w:r>
        <w:rPr>
          <w:rFonts w:ascii="NPSRawlinsonOT" w:hAnsi="NPSRawlinsonOT"/>
          <w:sz w:val="24"/>
          <w:szCs w:val="24"/>
        </w:rPr>
        <w:t>This section walks through the steps</w:t>
      </w:r>
      <w:r w:rsidR="002B3464">
        <w:rPr>
          <w:rFonts w:ascii="NPSRawlinsonOT" w:hAnsi="NPSRawlinsonOT"/>
          <w:sz w:val="24"/>
          <w:szCs w:val="24"/>
        </w:rPr>
        <w:t xml:space="preserve"> of the modeling process, from generating predictor variables </w:t>
      </w:r>
      <w:r w:rsidR="00053192">
        <w:rPr>
          <w:rFonts w:ascii="NPSRawlinsonOT" w:hAnsi="NPSRawlinsonOT"/>
          <w:sz w:val="24"/>
          <w:szCs w:val="24"/>
        </w:rPr>
        <w:t xml:space="preserve">to training and testing the random forest to applying the model </w:t>
      </w:r>
      <w:r w:rsidR="00BC445B">
        <w:rPr>
          <w:rFonts w:ascii="NPSRawlinsonOT" w:hAnsi="NPSRawlinsonOT"/>
          <w:sz w:val="24"/>
          <w:szCs w:val="24"/>
        </w:rPr>
        <w:t>on</w:t>
      </w:r>
      <w:r w:rsidR="00053192">
        <w:rPr>
          <w:rFonts w:ascii="NPSRawlinsonOT" w:hAnsi="NPSRawlinsonOT"/>
          <w:sz w:val="24"/>
          <w:szCs w:val="24"/>
        </w:rPr>
        <w:t xml:space="preserve"> unseen data</w:t>
      </w:r>
      <w:r w:rsidR="009D3E0C">
        <w:rPr>
          <w:rFonts w:ascii="NPSRawlinsonOT" w:hAnsi="NPSRawlinsonOT"/>
          <w:sz w:val="24"/>
          <w:szCs w:val="24"/>
        </w:rPr>
        <w:t xml:space="preserve"> (Figure 1)</w:t>
      </w:r>
      <w:r w:rsidR="00053192">
        <w:rPr>
          <w:rFonts w:ascii="NPSRawlinsonOT" w:hAnsi="NPSRawlinsonOT"/>
          <w:sz w:val="24"/>
          <w:szCs w:val="24"/>
        </w:rPr>
        <w:t>. A section</w:t>
      </w:r>
      <w:r w:rsidR="003D6262">
        <w:rPr>
          <w:rFonts w:ascii="NPSRawlinsonOT" w:hAnsi="NPSRawlinsonOT"/>
          <w:sz w:val="24"/>
          <w:szCs w:val="24"/>
        </w:rPr>
        <w:t xml:space="preserve"> of the report</w:t>
      </w:r>
      <w:r w:rsidR="00053192">
        <w:rPr>
          <w:rFonts w:ascii="NPSRawlinsonOT" w:hAnsi="NPSRawlinsonOT"/>
          <w:sz w:val="24"/>
          <w:szCs w:val="24"/>
        </w:rPr>
        <w:t xml:space="preserve"> is devoted to each part of the process.</w:t>
      </w:r>
    </w:p>
    <w:p w14:paraId="26927CCA" w14:textId="42EAE952" w:rsidR="009D3E0C" w:rsidRDefault="00CC665B" w:rsidP="00CC665B">
      <w:pPr>
        <w:jc w:val="center"/>
        <w:rPr>
          <w:rFonts w:ascii="NPSRawlinsonOT" w:hAnsi="NPSRawlinsonOT"/>
          <w:sz w:val="24"/>
          <w:szCs w:val="24"/>
        </w:rPr>
      </w:pPr>
      <w:r>
        <w:rPr>
          <w:rFonts w:ascii="NPSRawlinsonOT" w:hAnsi="NPSRawlinsonOT"/>
          <w:noProof/>
          <w:sz w:val="24"/>
          <w:szCs w:val="24"/>
        </w:rPr>
        <w:drawing>
          <wp:inline distT="0" distB="0" distL="0" distR="0" wp14:anchorId="5ED35BF5" wp14:editId="2092AA08">
            <wp:extent cx="5530291" cy="302410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9211" cy="3100066"/>
                    </a:xfrm>
                    <a:prstGeom prst="rect">
                      <a:avLst/>
                    </a:prstGeom>
                    <a:noFill/>
                    <a:ln>
                      <a:noFill/>
                    </a:ln>
                  </pic:spPr>
                </pic:pic>
              </a:graphicData>
            </a:graphic>
          </wp:inline>
        </w:drawing>
      </w:r>
    </w:p>
    <w:p w14:paraId="77649B61" w14:textId="2CED04A6" w:rsidR="00CC665B" w:rsidRPr="00CC665B" w:rsidRDefault="00CC665B" w:rsidP="00CC665B">
      <w:pPr>
        <w:jc w:val="center"/>
        <w:rPr>
          <w:rFonts w:ascii="NPSRawlinsonOT" w:hAnsi="NPSRawlinsonOT"/>
          <w:i/>
          <w:iCs/>
          <w:sz w:val="24"/>
          <w:szCs w:val="24"/>
        </w:rPr>
      </w:pPr>
      <w:r>
        <w:rPr>
          <w:rFonts w:ascii="NPSRawlinsonOT" w:hAnsi="NPSRawlinsonOT"/>
          <w:i/>
          <w:iCs/>
          <w:sz w:val="24"/>
          <w:szCs w:val="24"/>
        </w:rPr>
        <w:t xml:space="preserve">Figure 1: A flowchart </w:t>
      </w:r>
      <w:r w:rsidR="003D6262">
        <w:rPr>
          <w:rFonts w:ascii="NPSRawlinsonOT" w:hAnsi="NPSRawlinsonOT"/>
          <w:i/>
          <w:iCs/>
          <w:sz w:val="24"/>
          <w:szCs w:val="24"/>
        </w:rPr>
        <w:t>detailing</w:t>
      </w:r>
      <w:r>
        <w:rPr>
          <w:rFonts w:ascii="NPSRawlinsonOT" w:hAnsi="NPSRawlinsonOT"/>
          <w:i/>
          <w:iCs/>
          <w:sz w:val="24"/>
          <w:szCs w:val="24"/>
        </w:rPr>
        <w:t xml:space="preserve"> the process of training, testing, and applying </w:t>
      </w:r>
      <w:r w:rsidR="00B9422D">
        <w:rPr>
          <w:rFonts w:ascii="NPSRawlinsonOT" w:hAnsi="NPSRawlinsonOT"/>
          <w:i/>
          <w:iCs/>
          <w:sz w:val="24"/>
          <w:szCs w:val="24"/>
        </w:rPr>
        <w:t>a random forest machine learning model to unseen disturbance patches.</w:t>
      </w:r>
    </w:p>
    <w:p w14:paraId="56825C3C" w14:textId="63AEB080" w:rsidR="00117C4E" w:rsidRDefault="00117C4E" w:rsidP="00B57FB0">
      <w:pPr>
        <w:rPr>
          <w:rFonts w:ascii="NPSRawlinsonOT" w:hAnsi="NPSRawlinsonOT"/>
          <w:sz w:val="32"/>
          <w:szCs w:val="32"/>
        </w:rPr>
      </w:pPr>
      <w:r>
        <w:rPr>
          <w:rFonts w:ascii="NPSRawlinsonOT" w:hAnsi="NPSRawlinsonOT"/>
          <w:sz w:val="32"/>
          <w:szCs w:val="32"/>
        </w:rPr>
        <w:t>2.a LandTrendr</w:t>
      </w:r>
    </w:p>
    <w:p w14:paraId="473DC2A7" w14:textId="6E1ED7CF" w:rsidR="00117C4E" w:rsidRPr="00117C4E" w:rsidRDefault="00117C4E" w:rsidP="00B57FB0">
      <w:pPr>
        <w:rPr>
          <w:rFonts w:ascii="NPSRawlinsonOT" w:hAnsi="NPSRawlinsonOT"/>
          <w:sz w:val="24"/>
          <w:szCs w:val="24"/>
        </w:rPr>
      </w:pPr>
      <w:r>
        <w:rPr>
          <w:rFonts w:ascii="NPSRawlinsonOT" w:hAnsi="NPSRawlinsonOT"/>
          <w:sz w:val="24"/>
          <w:szCs w:val="24"/>
        </w:rPr>
        <w:t xml:space="preserve">The first step in this process is generating </w:t>
      </w:r>
      <w:r w:rsidR="004A43C3">
        <w:rPr>
          <w:rFonts w:ascii="NPSRawlinsonOT" w:hAnsi="NPSRawlinsonOT"/>
          <w:sz w:val="24"/>
          <w:szCs w:val="24"/>
        </w:rPr>
        <w:t xml:space="preserve">the disturbance patches </w:t>
      </w:r>
      <w:r w:rsidR="00C01421">
        <w:rPr>
          <w:rFonts w:ascii="NPSRawlinsonOT" w:hAnsi="NPSRawlinsonOT"/>
          <w:sz w:val="24"/>
          <w:szCs w:val="24"/>
        </w:rPr>
        <w:t xml:space="preserve">using LandTrendr. </w:t>
      </w:r>
      <w:r w:rsidR="00767F44">
        <w:rPr>
          <w:rFonts w:ascii="NPSRawlinsonOT" w:hAnsi="NPSRawlinsonOT"/>
          <w:sz w:val="24"/>
          <w:szCs w:val="24"/>
        </w:rPr>
        <w:t>There are multiple “knobs” that</w:t>
      </w:r>
      <w:r w:rsidR="00C32A1B">
        <w:rPr>
          <w:rFonts w:ascii="NPSRawlinsonOT" w:hAnsi="NPSRawlinsonOT"/>
          <w:sz w:val="24"/>
          <w:szCs w:val="24"/>
        </w:rPr>
        <w:t xml:space="preserve"> can be turned on LandTrendr, such as the minimum mapping unit (the smallest number of</w:t>
      </w:r>
      <w:r w:rsidR="00A24BA8">
        <w:rPr>
          <w:rFonts w:ascii="NPSRawlinsonOT" w:hAnsi="NPSRawlinsonOT"/>
          <w:sz w:val="24"/>
          <w:szCs w:val="24"/>
        </w:rPr>
        <w:t xml:space="preserve"> disturbed pixels that can form a disturbance patch) and the </w:t>
      </w:r>
      <w:r w:rsidR="00B31000">
        <w:rPr>
          <w:rFonts w:ascii="NPSRawlinsonOT" w:hAnsi="NPSRawlinsonOT"/>
          <w:sz w:val="24"/>
          <w:szCs w:val="24"/>
        </w:rPr>
        <w:t xml:space="preserve">adjacency rule (whether diagonally adjacent pixels are considered neighbors for the purpose of grouping pixels into patches). For this report, the minimum mapping unit was set to five pixels and </w:t>
      </w:r>
      <w:r w:rsidR="004949BD">
        <w:rPr>
          <w:rFonts w:ascii="NPSRawlinsonOT" w:hAnsi="NPSRawlinsonOT"/>
          <w:sz w:val="24"/>
          <w:szCs w:val="24"/>
        </w:rPr>
        <w:t xml:space="preserve">diagonally adjacent pixels were considered valid neighbors. </w:t>
      </w:r>
      <w:r w:rsidR="0009332D">
        <w:rPr>
          <w:rFonts w:ascii="NPSRawlinsonOT" w:hAnsi="NPSRawlinsonOT"/>
          <w:sz w:val="24"/>
          <w:szCs w:val="24"/>
        </w:rPr>
        <w:t>T</w:t>
      </w:r>
      <w:r w:rsidR="004949BD">
        <w:rPr>
          <w:rFonts w:ascii="NPSRawlinsonOT" w:hAnsi="NPSRawlinsonOT"/>
          <w:sz w:val="24"/>
          <w:szCs w:val="24"/>
        </w:rPr>
        <w:t xml:space="preserve">he algorithm was run on Landsat imagery from </w:t>
      </w:r>
      <w:r w:rsidR="00C376A0">
        <w:rPr>
          <w:rFonts w:ascii="NPSRawlinsonOT" w:hAnsi="NPSRawlinsonOT"/>
          <w:sz w:val="24"/>
          <w:szCs w:val="24"/>
        </w:rPr>
        <w:t xml:space="preserve">1987 to </w:t>
      </w:r>
      <w:r w:rsidR="00425F08">
        <w:rPr>
          <w:rFonts w:ascii="NPSRawlinsonOT" w:hAnsi="NPSRawlinsonOT"/>
          <w:sz w:val="24"/>
          <w:szCs w:val="24"/>
        </w:rPr>
        <w:t>2023</w:t>
      </w:r>
      <w:r w:rsidR="001651F2">
        <w:rPr>
          <w:rFonts w:ascii="NPSRawlinsonOT" w:hAnsi="NPSRawlinsonOT"/>
          <w:sz w:val="24"/>
          <w:szCs w:val="24"/>
        </w:rPr>
        <w:t xml:space="preserve">, and the normalized burn ratio (NBR) </w:t>
      </w:r>
      <w:r w:rsidR="00910503">
        <w:rPr>
          <w:rFonts w:ascii="NPSRawlinsonOT" w:hAnsi="NPSRawlinsonOT"/>
          <w:sz w:val="24"/>
          <w:szCs w:val="24"/>
        </w:rPr>
        <w:t xml:space="preserve">spectral index </w:t>
      </w:r>
      <w:r w:rsidR="001651F2">
        <w:rPr>
          <w:rFonts w:ascii="NPSRawlinsonOT" w:hAnsi="NPSRawlinsonOT"/>
          <w:sz w:val="24"/>
          <w:szCs w:val="24"/>
        </w:rPr>
        <w:t>was used to identify chan</w:t>
      </w:r>
      <w:r w:rsidR="00CD4457">
        <w:rPr>
          <w:rFonts w:ascii="NPSRawlinsonOT" w:hAnsi="NPSRawlinsonOT"/>
          <w:sz w:val="24"/>
          <w:szCs w:val="24"/>
        </w:rPr>
        <w:t>ge. For this time period, LandTrendr identified</w:t>
      </w:r>
      <w:r w:rsidR="00273A0C">
        <w:rPr>
          <w:rFonts w:ascii="NPSRawlinsonOT" w:hAnsi="NPSRawlinsonOT"/>
          <w:sz w:val="24"/>
          <w:szCs w:val="24"/>
        </w:rPr>
        <w:t xml:space="preserve"> 40134</w:t>
      </w:r>
      <w:r w:rsidR="005D6686">
        <w:rPr>
          <w:rFonts w:ascii="NPSRawlinsonOT" w:hAnsi="NPSRawlinsonOT"/>
          <w:sz w:val="24"/>
          <w:szCs w:val="24"/>
        </w:rPr>
        <w:t xml:space="preserve">, 115372, and 103783 disturbances </w:t>
      </w:r>
      <w:r w:rsidR="00B26AAF">
        <w:rPr>
          <w:rFonts w:ascii="NPSRawlinsonOT" w:hAnsi="NPSRawlinsonOT"/>
          <w:sz w:val="24"/>
          <w:szCs w:val="24"/>
        </w:rPr>
        <w:t>for Mount Rainier, Olympic, and North Cascades National Parks, respectively.</w:t>
      </w:r>
    </w:p>
    <w:p w14:paraId="4F6393A1" w14:textId="77777777" w:rsidR="003D6262" w:rsidRDefault="003D6262" w:rsidP="00B57FB0">
      <w:pPr>
        <w:rPr>
          <w:rFonts w:ascii="NPSRawlinsonOT" w:hAnsi="NPSRawlinsonOT"/>
          <w:sz w:val="32"/>
          <w:szCs w:val="32"/>
        </w:rPr>
      </w:pPr>
    </w:p>
    <w:p w14:paraId="4B52B8E9" w14:textId="1BD82DD9" w:rsidR="00053192" w:rsidRDefault="006C0C50" w:rsidP="00B57FB0">
      <w:pPr>
        <w:rPr>
          <w:rFonts w:ascii="NPSRawlinsonOT" w:hAnsi="NPSRawlinsonOT"/>
          <w:sz w:val="32"/>
          <w:szCs w:val="32"/>
        </w:rPr>
      </w:pPr>
      <w:r>
        <w:rPr>
          <w:rFonts w:ascii="NPSRawlinsonOT" w:hAnsi="NPSRawlinsonOT"/>
          <w:sz w:val="32"/>
          <w:szCs w:val="32"/>
        </w:rPr>
        <w:lastRenderedPageBreak/>
        <w:t>2.</w:t>
      </w:r>
      <w:r w:rsidR="00117C4E">
        <w:rPr>
          <w:rFonts w:ascii="NPSRawlinsonOT" w:hAnsi="NPSRawlinsonOT"/>
          <w:sz w:val="32"/>
          <w:szCs w:val="32"/>
        </w:rPr>
        <w:t>b</w:t>
      </w:r>
      <w:r>
        <w:rPr>
          <w:rFonts w:ascii="NPSRawlinsonOT" w:hAnsi="NPSRawlinsonOT"/>
          <w:sz w:val="32"/>
          <w:szCs w:val="32"/>
        </w:rPr>
        <w:t xml:space="preserve"> Assembling Predictor Variables</w:t>
      </w:r>
    </w:p>
    <w:p w14:paraId="06BB2648" w14:textId="28E6779A" w:rsidR="002547CD" w:rsidRPr="00910503" w:rsidRDefault="003D54A4" w:rsidP="00B57FB0">
      <w:pPr>
        <w:rPr>
          <w:rFonts w:ascii="NPSRawlinsonOT" w:hAnsi="NPSRawlinsonOT"/>
          <w:sz w:val="24"/>
          <w:szCs w:val="24"/>
        </w:rPr>
      </w:pPr>
      <w:r>
        <w:rPr>
          <w:rFonts w:ascii="NPSRawlinsonOT" w:hAnsi="NPSRawlinsonOT"/>
          <w:sz w:val="24"/>
          <w:szCs w:val="24"/>
        </w:rPr>
        <w:t>Characteristic qualities of each patch, known as predictor variables, are used to train the random forest model</w:t>
      </w:r>
      <w:r w:rsidR="00643AB0">
        <w:rPr>
          <w:rFonts w:ascii="NPSRawlinsonOT" w:hAnsi="NPSRawlinsonOT"/>
          <w:sz w:val="24"/>
          <w:szCs w:val="24"/>
        </w:rPr>
        <w:t xml:space="preserve"> </w:t>
      </w:r>
      <w:r w:rsidR="0019036C">
        <w:rPr>
          <w:rFonts w:ascii="NPSRawlinsonOT" w:hAnsi="NPSRawlinsonOT"/>
          <w:sz w:val="24"/>
          <w:szCs w:val="24"/>
        </w:rPr>
        <w:t>and</w:t>
      </w:r>
      <w:r w:rsidR="00643AB0">
        <w:rPr>
          <w:rFonts w:ascii="NPSRawlinsonOT" w:hAnsi="NPSRawlinsonOT"/>
          <w:sz w:val="24"/>
          <w:szCs w:val="24"/>
        </w:rPr>
        <w:t xml:space="preserve"> help the trained model label unseen patches</w:t>
      </w:r>
      <w:r>
        <w:rPr>
          <w:rFonts w:ascii="NPSRawlinsonOT" w:hAnsi="NPSRawlinsonOT"/>
          <w:sz w:val="24"/>
          <w:szCs w:val="24"/>
        </w:rPr>
        <w:t>.</w:t>
      </w:r>
      <w:r w:rsidR="002547CD">
        <w:rPr>
          <w:rFonts w:ascii="NPSRawlinsonOT" w:hAnsi="NPSRawlinsonOT"/>
          <w:sz w:val="24"/>
          <w:szCs w:val="24"/>
        </w:rPr>
        <w:t xml:space="preserve"> </w:t>
      </w:r>
      <w:r w:rsidR="00152A53">
        <w:rPr>
          <w:rFonts w:ascii="NPSRawlinsonOT" w:hAnsi="NPSRawlinsonOT"/>
          <w:sz w:val="24"/>
          <w:szCs w:val="24"/>
        </w:rPr>
        <w:t xml:space="preserve">72 unique predictor variables were used in this study, </w:t>
      </w:r>
      <w:r w:rsidR="00117584">
        <w:rPr>
          <w:rFonts w:ascii="NPSRawlinsonOT" w:hAnsi="NPSRawlinsonOT"/>
          <w:sz w:val="24"/>
          <w:szCs w:val="24"/>
        </w:rPr>
        <w:t xml:space="preserve">and </w:t>
      </w:r>
      <w:commentRangeStart w:id="0"/>
      <w:r w:rsidR="63AF7179" w:rsidRPr="0A9E2A9F">
        <w:rPr>
          <w:rFonts w:ascii="NPSRawlinsonOT" w:hAnsi="NPSRawlinsonOT"/>
          <w:sz w:val="24"/>
          <w:szCs w:val="24"/>
        </w:rPr>
        <w:t xml:space="preserve">we assigned </w:t>
      </w:r>
      <w:r w:rsidR="00117584">
        <w:rPr>
          <w:rFonts w:ascii="NPSRawlinsonOT" w:hAnsi="NPSRawlinsonOT"/>
          <w:sz w:val="24"/>
          <w:szCs w:val="24"/>
        </w:rPr>
        <w:t>each predictor into one of</w:t>
      </w:r>
      <w:commentRangeEnd w:id="0"/>
      <w:r>
        <w:commentReference w:id="0"/>
      </w:r>
      <w:r w:rsidR="00117584">
        <w:rPr>
          <w:rFonts w:ascii="NPSRawlinsonOT" w:hAnsi="NPSRawlinsonOT"/>
          <w:sz w:val="24"/>
          <w:szCs w:val="24"/>
        </w:rPr>
        <w:t xml:space="preserve"> four categories: spectral, landscape, geometric, </w:t>
      </w:r>
      <w:r w:rsidR="00643AB0">
        <w:rPr>
          <w:rFonts w:ascii="NPSRawlinsonOT" w:hAnsi="NPSRawlinsonOT"/>
          <w:sz w:val="24"/>
          <w:szCs w:val="24"/>
        </w:rPr>
        <w:t>and</w:t>
      </w:r>
      <w:r w:rsidR="00117584">
        <w:rPr>
          <w:rFonts w:ascii="NPSRawlinsonOT" w:hAnsi="NPSRawlinsonOT"/>
          <w:sz w:val="24"/>
          <w:szCs w:val="24"/>
        </w:rPr>
        <w:t xml:space="preserve"> space/time. Spectral predictors</w:t>
      </w:r>
      <w:r w:rsidR="00620511">
        <w:rPr>
          <w:rFonts w:ascii="NPSRawlinsonOT" w:hAnsi="NPSRawlinsonOT"/>
          <w:sz w:val="24"/>
          <w:szCs w:val="24"/>
        </w:rPr>
        <w:t xml:space="preserve"> refer to those that measure the reflectance of the disturbance </w:t>
      </w:r>
      <w:r w:rsidR="00A76C45">
        <w:rPr>
          <w:rFonts w:ascii="NPSRawlinsonOT" w:hAnsi="NPSRawlinsonOT"/>
          <w:sz w:val="24"/>
          <w:szCs w:val="24"/>
        </w:rPr>
        <w:t>patch and</w:t>
      </w:r>
      <w:r w:rsidR="00620511">
        <w:rPr>
          <w:rFonts w:ascii="NPSRawlinsonOT" w:hAnsi="NPSRawlinsonOT"/>
          <w:sz w:val="24"/>
          <w:szCs w:val="24"/>
        </w:rPr>
        <w:t xml:space="preserve"> include different spectral indices at different periods of time</w:t>
      </w:r>
      <w:r w:rsidR="00A76C45">
        <w:rPr>
          <w:rFonts w:ascii="NPSRawlinsonOT" w:hAnsi="NPSRawlinsonOT"/>
          <w:sz w:val="24"/>
          <w:szCs w:val="24"/>
        </w:rPr>
        <w:t xml:space="preserve">. For example, the tasseled cap greenness of each patch is measured </w:t>
      </w:r>
      <w:r w:rsidR="00B25481">
        <w:rPr>
          <w:rFonts w:ascii="NPSRawlinsonOT" w:hAnsi="NPSRawlinsonOT"/>
          <w:sz w:val="24"/>
          <w:szCs w:val="24"/>
        </w:rPr>
        <w:t xml:space="preserve">one, three, seven, and fifteen years after the disturbance. Landscape predictors </w:t>
      </w:r>
      <w:r w:rsidR="00B73586">
        <w:rPr>
          <w:rFonts w:ascii="NPSRawlinsonOT" w:hAnsi="NPSRawlinsonOT"/>
          <w:sz w:val="24"/>
          <w:szCs w:val="24"/>
        </w:rPr>
        <w:t xml:space="preserve">get at the underlying nature of the </w:t>
      </w:r>
      <w:r w:rsidR="004B0121">
        <w:rPr>
          <w:rFonts w:ascii="NPSRawlinsonOT" w:hAnsi="NPSRawlinsonOT"/>
          <w:sz w:val="24"/>
          <w:szCs w:val="24"/>
        </w:rPr>
        <w:t>terrain</w:t>
      </w:r>
      <w:r w:rsidR="00B73586">
        <w:rPr>
          <w:rFonts w:ascii="NPSRawlinsonOT" w:hAnsi="NPSRawlinsonOT"/>
          <w:sz w:val="24"/>
          <w:szCs w:val="24"/>
        </w:rPr>
        <w:t xml:space="preserve"> on which the disturbance</w:t>
      </w:r>
      <w:r w:rsidR="002713B5">
        <w:rPr>
          <w:rFonts w:ascii="NPSRawlinsonOT" w:hAnsi="NPSRawlinsonOT"/>
          <w:sz w:val="24"/>
          <w:szCs w:val="24"/>
        </w:rPr>
        <w:t>s occur</w:t>
      </w:r>
      <w:r w:rsidR="00B73586">
        <w:rPr>
          <w:rFonts w:ascii="NPSRawlinsonOT" w:hAnsi="NPSRawlinsonOT"/>
          <w:sz w:val="24"/>
          <w:szCs w:val="24"/>
        </w:rPr>
        <w:t xml:space="preserve">. These </w:t>
      </w:r>
      <w:r w:rsidR="004B0121">
        <w:rPr>
          <w:rFonts w:ascii="NPSRawlinsonOT" w:hAnsi="NPSRawlinsonOT"/>
          <w:sz w:val="24"/>
          <w:szCs w:val="24"/>
        </w:rPr>
        <w:t xml:space="preserve">predictors </w:t>
      </w:r>
      <w:r w:rsidR="00B73586">
        <w:rPr>
          <w:rFonts w:ascii="NPSRawlinsonOT" w:hAnsi="NPSRawlinsonOT"/>
          <w:sz w:val="24"/>
          <w:szCs w:val="24"/>
        </w:rPr>
        <w:t xml:space="preserve">include elevation, slope, </w:t>
      </w:r>
      <w:r w:rsidR="00D80044">
        <w:rPr>
          <w:rFonts w:ascii="NPSRawlinsonOT" w:hAnsi="NPSRawlinsonOT"/>
          <w:sz w:val="24"/>
          <w:szCs w:val="24"/>
        </w:rPr>
        <w:t xml:space="preserve">transformations of aspect, and others. Geometric predictors refer to the shape of the patches and include variables such as perimeter and area. Finally, space/time predictors </w:t>
      </w:r>
      <w:r w:rsidR="00B04D88">
        <w:rPr>
          <w:rFonts w:ascii="NPSRawlinsonOT" w:hAnsi="NPSRawlinsonOT"/>
          <w:sz w:val="24"/>
          <w:szCs w:val="24"/>
        </w:rPr>
        <w:t xml:space="preserve">include those that indicate where and when disturbances take place, such as the year and the latitude. </w:t>
      </w:r>
      <w:r w:rsidR="00B96314">
        <w:rPr>
          <w:rFonts w:ascii="NPSRawlinsonOT" w:hAnsi="NPSRawlinsonOT"/>
          <w:sz w:val="24"/>
          <w:szCs w:val="24"/>
        </w:rPr>
        <w:t xml:space="preserve">All spectral predictors are generated by the LandTrendr algorithm, </w:t>
      </w:r>
      <w:r w:rsidR="0033730D">
        <w:rPr>
          <w:rFonts w:ascii="NPSRawlinsonOT" w:hAnsi="NPSRawlinsonOT"/>
          <w:sz w:val="24"/>
          <w:szCs w:val="24"/>
        </w:rPr>
        <w:t xml:space="preserve">and all geometric predictors are calculated in ArcGIS Pro. The remaining </w:t>
      </w:r>
      <w:r w:rsidR="007933B8">
        <w:rPr>
          <w:rFonts w:ascii="NPSRawlinsonOT" w:hAnsi="NPSRawlinsonOT"/>
          <w:sz w:val="24"/>
          <w:szCs w:val="24"/>
        </w:rPr>
        <w:t>predictors are calculated using a mix of ArcGIS Pro, LandTrendr, and Google Earth Engine</w:t>
      </w:r>
      <w:r w:rsidR="00F3625A">
        <w:rPr>
          <w:rFonts w:ascii="NPSRawlinsonOT" w:hAnsi="NPSRawlinsonOT"/>
          <w:sz w:val="24"/>
          <w:szCs w:val="24"/>
        </w:rPr>
        <w:t xml:space="preserve"> (GEE)</w:t>
      </w:r>
      <w:r w:rsidR="007933B8">
        <w:rPr>
          <w:rFonts w:ascii="NPSRawlinsonOT" w:hAnsi="NPSRawlinsonOT"/>
          <w:sz w:val="24"/>
          <w:szCs w:val="24"/>
        </w:rPr>
        <w:t xml:space="preserve">. </w:t>
      </w:r>
      <w:r w:rsidR="00B04D88">
        <w:rPr>
          <w:rFonts w:ascii="NPSRawlinsonOT" w:hAnsi="NPSRawlinsonOT"/>
          <w:sz w:val="24"/>
          <w:szCs w:val="24"/>
        </w:rPr>
        <w:t>See the “Predictors.xlsx</w:t>
      </w:r>
      <w:r w:rsidR="00642DB4">
        <w:rPr>
          <w:rFonts w:ascii="NPSRawlinsonOT" w:hAnsi="NPSRawlinsonOT"/>
          <w:sz w:val="24"/>
          <w:szCs w:val="24"/>
        </w:rPr>
        <w:t>” file</w:t>
      </w:r>
      <w:r w:rsidR="00DC4E62">
        <w:rPr>
          <w:rFonts w:ascii="NPSRawlinsonOT" w:hAnsi="NPSRawlinsonOT"/>
          <w:sz w:val="24"/>
          <w:szCs w:val="24"/>
        </w:rPr>
        <w:t xml:space="preserve"> in the “</w:t>
      </w:r>
      <w:r w:rsidR="00BA63E5">
        <w:rPr>
          <w:rFonts w:ascii="NPSRawlinsonOT" w:hAnsi="NPSRawlinsonOT"/>
          <w:sz w:val="24"/>
          <w:szCs w:val="24"/>
        </w:rPr>
        <w:t>d</w:t>
      </w:r>
      <w:r w:rsidR="00DC4E62">
        <w:rPr>
          <w:rFonts w:ascii="NPSRawlinsonOT" w:hAnsi="NPSRawlinsonOT"/>
          <w:sz w:val="24"/>
          <w:szCs w:val="24"/>
        </w:rPr>
        <w:t>ocumentation” folder of the GitHub repository</w:t>
      </w:r>
      <w:r w:rsidR="00642DB4">
        <w:rPr>
          <w:rFonts w:ascii="NPSRawlinsonOT" w:hAnsi="NPSRawlinsonOT"/>
          <w:sz w:val="24"/>
          <w:szCs w:val="24"/>
        </w:rPr>
        <w:t xml:space="preserve"> for </w:t>
      </w:r>
      <w:r w:rsidR="00537C06">
        <w:rPr>
          <w:rFonts w:ascii="NPSRawlinsonOT" w:hAnsi="NPSRawlinsonOT"/>
          <w:sz w:val="24"/>
          <w:szCs w:val="24"/>
        </w:rPr>
        <w:t>more information about each predictor variable used in this study.</w:t>
      </w:r>
      <w:r w:rsidR="00CD524D">
        <w:rPr>
          <w:rFonts w:ascii="NPSRawlinsonOT" w:hAnsi="NPSRawlinsonOT"/>
          <w:sz w:val="24"/>
          <w:szCs w:val="24"/>
        </w:rPr>
        <w:t xml:space="preserve"> </w:t>
      </w:r>
    </w:p>
    <w:p w14:paraId="7C7BABE8" w14:textId="3AE6EFC7" w:rsidR="00CD524D" w:rsidRDefault="006C0C50" w:rsidP="00B57FB0">
      <w:pPr>
        <w:rPr>
          <w:rFonts w:ascii="NPSRawlinsonOT" w:hAnsi="NPSRawlinsonOT"/>
          <w:sz w:val="32"/>
          <w:szCs w:val="32"/>
        </w:rPr>
      </w:pPr>
      <w:r>
        <w:rPr>
          <w:rFonts w:ascii="NPSRawlinsonOT" w:hAnsi="NPSRawlinsonOT"/>
          <w:sz w:val="32"/>
          <w:szCs w:val="32"/>
        </w:rPr>
        <w:t>2.</w:t>
      </w:r>
      <w:r w:rsidR="00117C4E">
        <w:rPr>
          <w:rFonts w:ascii="NPSRawlinsonOT" w:hAnsi="NPSRawlinsonOT"/>
          <w:sz w:val="32"/>
          <w:szCs w:val="32"/>
        </w:rPr>
        <w:t>b</w:t>
      </w:r>
      <w:r>
        <w:rPr>
          <w:rFonts w:ascii="NPSRawlinsonOT" w:hAnsi="NPSRawlinsonOT"/>
          <w:sz w:val="32"/>
          <w:szCs w:val="32"/>
        </w:rPr>
        <w:t>.i</w:t>
      </w:r>
      <w:r w:rsidR="004E612F">
        <w:rPr>
          <w:rFonts w:ascii="NPSRawlinsonOT" w:hAnsi="NPSRawlinsonOT"/>
          <w:sz w:val="32"/>
          <w:szCs w:val="32"/>
        </w:rPr>
        <w:t xml:space="preserve"> ArcGIS Pro</w:t>
      </w:r>
    </w:p>
    <w:p w14:paraId="27C4D405" w14:textId="062E825D" w:rsidR="009F7ADC" w:rsidRPr="009F7ADC" w:rsidRDefault="009F7ADC" w:rsidP="00B57FB0">
      <w:pPr>
        <w:rPr>
          <w:rFonts w:ascii="NPSRawlinsonOT" w:hAnsi="NPSRawlinsonOT"/>
          <w:sz w:val="24"/>
          <w:szCs w:val="24"/>
        </w:rPr>
      </w:pPr>
      <w:r>
        <w:rPr>
          <w:rFonts w:ascii="NPSRawlinsonOT" w:hAnsi="NPSRawlinsonOT"/>
          <w:sz w:val="24"/>
          <w:szCs w:val="24"/>
        </w:rPr>
        <w:t xml:space="preserve">ArcGIS Pro </w:t>
      </w:r>
      <w:r w:rsidR="003358B5">
        <w:rPr>
          <w:rFonts w:ascii="NPSRawlinsonOT" w:hAnsi="NPSRawlinsonOT"/>
          <w:sz w:val="24"/>
          <w:szCs w:val="24"/>
        </w:rPr>
        <w:t>is</w:t>
      </w:r>
      <w:r>
        <w:rPr>
          <w:rFonts w:ascii="NPSRawlinsonOT" w:hAnsi="NPSRawlinsonOT"/>
          <w:sz w:val="24"/>
          <w:szCs w:val="24"/>
        </w:rPr>
        <w:t xml:space="preserve"> used to calculate the </w:t>
      </w:r>
      <w:r w:rsidR="001F7B53">
        <w:rPr>
          <w:rFonts w:ascii="NPSRawlinsonOT" w:hAnsi="NPSRawlinsonOT"/>
          <w:sz w:val="24"/>
          <w:szCs w:val="24"/>
        </w:rPr>
        <w:t xml:space="preserve">geometric predictor variables for each disturbance patch, as well as </w:t>
      </w:r>
      <w:r w:rsidR="00460E35">
        <w:rPr>
          <w:rFonts w:ascii="NPSRawlinsonOT" w:hAnsi="NPSRawlinsonOT"/>
          <w:sz w:val="24"/>
          <w:szCs w:val="24"/>
        </w:rPr>
        <w:t>the topographic convergence index</w:t>
      </w:r>
      <w:r w:rsidR="00C360BB">
        <w:rPr>
          <w:rFonts w:ascii="NPSRawlinsonOT" w:hAnsi="NPSRawlinsonOT"/>
          <w:sz w:val="24"/>
          <w:szCs w:val="24"/>
        </w:rPr>
        <w:t xml:space="preserve"> (TCI)</w:t>
      </w:r>
      <w:r w:rsidR="00460E35">
        <w:rPr>
          <w:rFonts w:ascii="NPSRawlinsonOT" w:hAnsi="NPSRawlinsonOT"/>
          <w:sz w:val="24"/>
          <w:szCs w:val="24"/>
        </w:rPr>
        <w:t xml:space="preserve"> images for each park (and the streams layer?). </w:t>
      </w:r>
      <w:r w:rsidR="007635F5">
        <w:rPr>
          <w:rFonts w:ascii="NPSRawlinsonOT" w:hAnsi="NPSRawlinsonOT"/>
          <w:sz w:val="24"/>
          <w:szCs w:val="24"/>
        </w:rPr>
        <w:t>The geometric predictor variables are calculated using the Zonal Geometry tool in the Spatial Analyst toolbox</w:t>
      </w:r>
      <w:r w:rsidR="00C360BB">
        <w:rPr>
          <w:rFonts w:ascii="NPSRawlinsonOT" w:hAnsi="NPSRawlinsonOT"/>
          <w:sz w:val="24"/>
          <w:szCs w:val="24"/>
        </w:rPr>
        <w:t>. The TCI images were calculated using (?).</w:t>
      </w:r>
    </w:p>
    <w:p w14:paraId="4E501F97" w14:textId="724E82D0" w:rsidR="004E612F" w:rsidRPr="006C0C50" w:rsidRDefault="004E612F" w:rsidP="00B57FB0">
      <w:pPr>
        <w:rPr>
          <w:rFonts w:ascii="NPSRawlinsonOT" w:hAnsi="NPSRawlinsonOT"/>
          <w:sz w:val="32"/>
          <w:szCs w:val="32"/>
        </w:rPr>
      </w:pPr>
      <w:r>
        <w:rPr>
          <w:rFonts w:ascii="NPSRawlinsonOT" w:hAnsi="NPSRawlinsonOT"/>
          <w:sz w:val="32"/>
          <w:szCs w:val="32"/>
        </w:rPr>
        <w:t>2.</w:t>
      </w:r>
      <w:r w:rsidR="00117C4E">
        <w:rPr>
          <w:rFonts w:ascii="NPSRawlinsonOT" w:hAnsi="NPSRawlinsonOT"/>
          <w:sz w:val="32"/>
          <w:szCs w:val="32"/>
        </w:rPr>
        <w:t>b</w:t>
      </w:r>
      <w:r w:rsidR="003C41A6">
        <w:rPr>
          <w:rFonts w:ascii="NPSRawlinsonOT" w:hAnsi="NPSRawlinsonOT"/>
          <w:sz w:val="32"/>
          <w:szCs w:val="32"/>
        </w:rPr>
        <w:t>.ii Google Earth Engine</w:t>
      </w:r>
    </w:p>
    <w:p w14:paraId="7479725A" w14:textId="6E5E7AA0" w:rsidR="006907A8" w:rsidRPr="006907A8" w:rsidRDefault="00F3625A" w:rsidP="002121EA">
      <w:pPr>
        <w:rPr>
          <w:rFonts w:ascii="NPSRawlinsonOT" w:hAnsi="NPSRawlinsonOT"/>
          <w:sz w:val="24"/>
          <w:szCs w:val="24"/>
        </w:rPr>
      </w:pPr>
      <w:r>
        <w:rPr>
          <w:rFonts w:ascii="NPSRawlinsonOT" w:hAnsi="NPSRawlinsonOT"/>
          <w:sz w:val="24"/>
          <w:szCs w:val="24"/>
        </w:rPr>
        <w:t>GEE</w:t>
      </w:r>
      <w:r w:rsidR="003358B5">
        <w:rPr>
          <w:rFonts w:ascii="NPSRawlinsonOT" w:hAnsi="NPSRawlinsonOT"/>
          <w:sz w:val="24"/>
          <w:szCs w:val="24"/>
        </w:rPr>
        <w:t xml:space="preserve"> is used to calculate </w:t>
      </w:r>
      <w:r w:rsidR="00EF6AEC">
        <w:rPr>
          <w:rFonts w:ascii="NPSRawlinsonOT" w:hAnsi="NPSRawlinsonOT"/>
          <w:sz w:val="24"/>
          <w:szCs w:val="24"/>
        </w:rPr>
        <w:t>the remaining predictor variables. Many of th</w:t>
      </w:r>
      <w:r w:rsidR="007B6E60">
        <w:rPr>
          <w:rFonts w:ascii="NPSRawlinsonOT" w:hAnsi="NPSRawlinsonOT"/>
          <w:sz w:val="24"/>
          <w:szCs w:val="24"/>
        </w:rPr>
        <w:t xml:space="preserve">ese remaining predictors </w:t>
      </w:r>
      <w:r w:rsidR="00EF6AEC">
        <w:rPr>
          <w:rFonts w:ascii="NPSRawlinsonOT" w:hAnsi="NPSRawlinsonOT"/>
          <w:sz w:val="24"/>
          <w:szCs w:val="24"/>
        </w:rPr>
        <w:t>could</w:t>
      </w:r>
      <w:r w:rsidR="00FE70D8">
        <w:rPr>
          <w:rFonts w:ascii="NPSRawlinsonOT" w:hAnsi="NPSRawlinsonOT"/>
          <w:sz w:val="24"/>
          <w:szCs w:val="24"/>
        </w:rPr>
        <w:t xml:space="preserve"> theoretically</w:t>
      </w:r>
      <w:r w:rsidR="00EF6AEC">
        <w:rPr>
          <w:rFonts w:ascii="NPSRawlinsonOT" w:hAnsi="NPSRawlinsonOT"/>
          <w:sz w:val="24"/>
          <w:szCs w:val="24"/>
        </w:rPr>
        <w:t xml:space="preserve"> be calculated </w:t>
      </w:r>
      <w:r w:rsidR="00A5685C">
        <w:rPr>
          <w:rFonts w:ascii="NPSRawlinsonOT" w:hAnsi="NPSRawlinsonOT"/>
          <w:sz w:val="24"/>
          <w:szCs w:val="24"/>
        </w:rPr>
        <w:t>using</w:t>
      </w:r>
      <w:r w:rsidR="00EF6AEC">
        <w:rPr>
          <w:rFonts w:ascii="NPSRawlinsonOT" w:hAnsi="NPSRawlinsonOT"/>
          <w:sz w:val="24"/>
          <w:szCs w:val="24"/>
        </w:rPr>
        <w:t xml:space="preserve"> ArcGIS Pro, but </w:t>
      </w:r>
      <w:r w:rsidR="00F27E47">
        <w:rPr>
          <w:rFonts w:ascii="NPSRawlinsonOT" w:hAnsi="NPSRawlinsonOT"/>
          <w:sz w:val="24"/>
          <w:szCs w:val="24"/>
        </w:rPr>
        <w:t>the code-based nature of GEE allows for a more flexible and hands-off approach</w:t>
      </w:r>
      <w:r w:rsidR="007813D7">
        <w:rPr>
          <w:rFonts w:ascii="NPSRawlinsonOT" w:hAnsi="NPSRawlinsonOT"/>
          <w:sz w:val="24"/>
          <w:szCs w:val="24"/>
        </w:rPr>
        <w:t xml:space="preserve">. The geometric predictor variables and TCI images </w:t>
      </w:r>
      <w:r w:rsidR="00AD7F76">
        <w:rPr>
          <w:rFonts w:ascii="NPSRawlinsonOT" w:hAnsi="NPSRawlinsonOT"/>
          <w:sz w:val="24"/>
          <w:szCs w:val="24"/>
        </w:rPr>
        <w:t>are calculated in ArcGIS Pro</w:t>
      </w:r>
      <w:r w:rsidR="006C2E6C">
        <w:rPr>
          <w:rFonts w:ascii="NPSRawlinsonOT" w:hAnsi="NPSRawlinsonOT"/>
          <w:sz w:val="24"/>
          <w:szCs w:val="24"/>
        </w:rPr>
        <w:t xml:space="preserve"> instead of GEE</w:t>
      </w:r>
      <w:r w:rsidR="00AD7F76">
        <w:rPr>
          <w:rFonts w:ascii="NPSRawlinsonOT" w:hAnsi="NPSRawlinsonOT"/>
          <w:sz w:val="24"/>
          <w:szCs w:val="24"/>
        </w:rPr>
        <w:t xml:space="preserve"> </w:t>
      </w:r>
      <w:r w:rsidR="007813D7">
        <w:rPr>
          <w:rFonts w:ascii="NPSRawlinsonOT" w:hAnsi="NPSRawlinsonOT"/>
          <w:sz w:val="24"/>
          <w:szCs w:val="24"/>
        </w:rPr>
        <w:t xml:space="preserve">because </w:t>
      </w:r>
      <w:r w:rsidR="001F3036">
        <w:rPr>
          <w:rFonts w:ascii="NPSRawlinsonOT" w:hAnsi="NPSRawlinsonOT"/>
          <w:sz w:val="24"/>
          <w:szCs w:val="24"/>
        </w:rPr>
        <w:t>there</w:t>
      </w:r>
      <w:r w:rsidR="00FF71D9">
        <w:rPr>
          <w:rFonts w:ascii="NPSRawlinsonOT" w:hAnsi="NPSRawlinsonOT"/>
          <w:sz w:val="24"/>
          <w:szCs w:val="24"/>
        </w:rPr>
        <w:t xml:space="preserve"> is not a straightforward way </w:t>
      </w:r>
      <w:r w:rsidR="00233220">
        <w:rPr>
          <w:rFonts w:ascii="NPSRawlinsonOT" w:hAnsi="NPSRawlinsonOT"/>
          <w:sz w:val="24"/>
          <w:szCs w:val="24"/>
        </w:rPr>
        <w:t>of doing</w:t>
      </w:r>
      <w:r w:rsidR="00FF71D9">
        <w:rPr>
          <w:rFonts w:ascii="NPSRawlinsonOT" w:hAnsi="NPSRawlinsonOT"/>
          <w:sz w:val="24"/>
          <w:szCs w:val="24"/>
        </w:rPr>
        <w:t xml:space="preserve"> so</w:t>
      </w:r>
      <w:r w:rsidR="00AD7F76">
        <w:rPr>
          <w:rFonts w:ascii="NPSRawlinsonOT" w:hAnsi="NPSRawlinsonOT"/>
          <w:sz w:val="24"/>
          <w:szCs w:val="24"/>
        </w:rPr>
        <w:t xml:space="preserve"> using GEE.</w:t>
      </w:r>
      <w:r w:rsidR="0047024E">
        <w:rPr>
          <w:rFonts w:ascii="NPSRawlinsonOT" w:hAnsi="NPSRawlinsonOT"/>
          <w:sz w:val="24"/>
          <w:szCs w:val="24"/>
        </w:rPr>
        <w:t xml:space="preserve"> The landscape predictors </w:t>
      </w:r>
      <w:r w:rsidR="0012441E">
        <w:rPr>
          <w:rFonts w:ascii="NPSRawlinsonOT" w:hAnsi="NPSRawlinsonOT"/>
          <w:sz w:val="24"/>
          <w:szCs w:val="24"/>
        </w:rPr>
        <w:t xml:space="preserve">calculated in GEE are found by sampling an underlying image (e.g., an elevation </w:t>
      </w:r>
      <w:r w:rsidR="00F92C5E">
        <w:rPr>
          <w:rFonts w:ascii="NPSRawlinsonOT" w:hAnsi="NPSRawlinsonOT"/>
          <w:sz w:val="24"/>
          <w:szCs w:val="24"/>
        </w:rPr>
        <w:t>map) over the extent of each disturbance polygon.</w:t>
      </w:r>
      <w:r w:rsidR="0054200F">
        <w:rPr>
          <w:rFonts w:ascii="NPSRawlinsonOT" w:hAnsi="NPSRawlinsonOT"/>
          <w:sz w:val="24"/>
          <w:szCs w:val="24"/>
        </w:rPr>
        <w:t xml:space="preserve"> Many of these images </w:t>
      </w:r>
      <w:r w:rsidR="004F23B2">
        <w:rPr>
          <w:rFonts w:ascii="NPSRawlinsonOT" w:hAnsi="NPSRawlinsonOT"/>
          <w:sz w:val="24"/>
          <w:szCs w:val="24"/>
        </w:rPr>
        <w:t xml:space="preserve">are derived from </w:t>
      </w:r>
      <w:r w:rsidR="00DD4521">
        <w:rPr>
          <w:rFonts w:ascii="NPSRawlinsonOT" w:hAnsi="NPSRawlinsonOT"/>
          <w:sz w:val="24"/>
          <w:szCs w:val="24"/>
        </w:rPr>
        <w:t>a</w:t>
      </w:r>
      <w:r w:rsidR="00274473">
        <w:rPr>
          <w:rFonts w:ascii="NPSRawlinsonOT" w:hAnsi="NPSRawlinsonOT"/>
          <w:sz w:val="24"/>
          <w:szCs w:val="24"/>
        </w:rPr>
        <w:t xml:space="preserve"> USGS</w:t>
      </w:r>
      <w:r w:rsidR="00DD4521">
        <w:rPr>
          <w:rFonts w:ascii="NPSRawlinsonOT" w:hAnsi="NPSRawlinsonOT"/>
          <w:sz w:val="24"/>
          <w:szCs w:val="24"/>
        </w:rPr>
        <w:t xml:space="preserve"> elevation map of the Unites States</w:t>
      </w:r>
      <w:r w:rsidR="00714DB5">
        <w:rPr>
          <w:rFonts w:ascii="NPSRawlinsonOT" w:hAnsi="NPSRawlinsonOT"/>
          <w:sz w:val="24"/>
          <w:szCs w:val="24"/>
        </w:rPr>
        <w:t xml:space="preserve"> ([3] USGS</w:t>
      </w:r>
      <w:r w:rsidR="00E226C3">
        <w:rPr>
          <w:rFonts w:ascii="NPSRawlinsonOT" w:hAnsi="NPSRawlinsonOT"/>
          <w:sz w:val="24"/>
          <w:szCs w:val="24"/>
        </w:rPr>
        <w:t>).</w:t>
      </w:r>
    </w:p>
    <w:p w14:paraId="41501DCB" w14:textId="2B43FD5F" w:rsidR="006907A8" w:rsidRDefault="0054200F" w:rsidP="002121EA">
      <w:pPr>
        <w:rPr>
          <w:rFonts w:ascii="NPSRawlinsonOT" w:hAnsi="NPSRawlinsonOT"/>
          <w:sz w:val="24"/>
          <w:szCs w:val="24"/>
        </w:rPr>
      </w:pPr>
      <w:r>
        <w:rPr>
          <w:rFonts w:ascii="NPSRawlinsonOT" w:hAnsi="NPSRawlinsonOT"/>
          <w:sz w:val="32"/>
          <w:szCs w:val="32"/>
        </w:rPr>
        <w:t>2.c Variable Selection</w:t>
      </w:r>
    </w:p>
    <w:p w14:paraId="0140C67B" w14:textId="13906F65" w:rsidR="004639C9" w:rsidRDefault="00693F62" w:rsidP="002121EA">
      <w:pPr>
        <w:rPr>
          <w:rFonts w:ascii="NPSRawlinsonOT" w:hAnsi="NPSRawlinsonOT"/>
          <w:sz w:val="24"/>
          <w:szCs w:val="24"/>
        </w:rPr>
      </w:pPr>
      <w:r>
        <w:rPr>
          <w:rFonts w:ascii="NPSRawlinsonOT" w:hAnsi="NPSRawlinsonOT"/>
          <w:sz w:val="24"/>
          <w:szCs w:val="24"/>
        </w:rPr>
        <w:t xml:space="preserve">Once all the predictor variables have been calculated for each disturbance patch, an initial variable selection process is carried out </w:t>
      </w:r>
      <w:r w:rsidR="002E5228">
        <w:rPr>
          <w:rFonts w:ascii="NPSRawlinsonOT" w:hAnsi="NPSRawlinsonOT"/>
          <w:sz w:val="24"/>
          <w:szCs w:val="24"/>
        </w:rPr>
        <w:t>with the goal of reducing correlated pairs</w:t>
      </w:r>
      <w:r w:rsidR="002F16EB">
        <w:rPr>
          <w:rFonts w:ascii="NPSRawlinsonOT" w:hAnsi="NPSRawlinsonOT"/>
          <w:sz w:val="24"/>
          <w:szCs w:val="24"/>
        </w:rPr>
        <w:t xml:space="preserve"> of </w:t>
      </w:r>
      <w:r w:rsidR="002E5228">
        <w:rPr>
          <w:rFonts w:ascii="NPSRawlinsonOT" w:hAnsi="NPSRawlinsonOT"/>
          <w:sz w:val="24"/>
          <w:szCs w:val="24"/>
        </w:rPr>
        <w:t>variables. For example</w:t>
      </w:r>
      <w:r w:rsidR="00EC2539">
        <w:rPr>
          <w:rFonts w:ascii="NPSRawlinsonOT" w:hAnsi="NPSRawlinsonOT"/>
          <w:sz w:val="24"/>
          <w:szCs w:val="24"/>
        </w:rPr>
        <w:t xml:space="preserve">, two predictor variables </w:t>
      </w:r>
      <w:r w:rsidR="002F16EB">
        <w:rPr>
          <w:rFonts w:ascii="NPSRawlinsonOT" w:hAnsi="NPSRawlinsonOT"/>
          <w:sz w:val="24"/>
          <w:szCs w:val="24"/>
        </w:rPr>
        <w:t xml:space="preserve">used in this study </w:t>
      </w:r>
      <w:r w:rsidR="00EC2539">
        <w:rPr>
          <w:rFonts w:ascii="NPSRawlinsonOT" w:hAnsi="NPSRawlinsonOT"/>
          <w:sz w:val="24"/>
          <w:szCs w:val="24"/>
        </w:rPr>
        <w:t xml:space="preserve">are the maximum </w:t>
      </w:r>
      <w:r w:rsidR="00EC2539">
        <w:rPr>
          <w:rFonts w:ascii="NPSRawlinsonOT" w:hAnsi="NPSRawlinsonOT"/>
          <w:sz w:val="24"/>
          <w:szCs w:val="24"/>
        </w:rPr>
        <w:lastRenderedPageBreak/>
        <w:t xml:space="preserve">and minimum elevation of a </w:t>
      </w:r>
      <w:r w:rsidR="002E1B7E">
        <w:rPr>
          <w:rFonts w:ascii="NPSRawlinsonOT" w:hAnsi="NPSRawlinsonOT"/>
          <w:sz w:val="24"/>
          <w:szCs w:val="24"/>
        </w:rPr>
        <w:t xml:space="preserve">patch. If these two variables are highly correlated, does the model need to be trained on both? </w:t>
      </w:r>
      <w:r w:rsidR="006B71A9">
        <w:rPr>
          <w:rFonts w:ascii="NPSRawlinsonOT" w:hAnsi="NPSRawlinsonOT"/>
          <w:sz w:val="24"/>
          <w:szCs w:val="24"/>
        </w:rPr>
        <w:t>While the accuracy o</w:t>
      </w:r>
      <w:r w:rsidR="00D04987">
        <w:rPr>
          <w:rFonts w:ascii="NPSRawlinsonOT" w:hAnsi="NPSRawlinsonOT"/>
          <w:sz w:val="24"/>
          <w:szCs w:val="24"/>
        </w:rPr>
        <w:t>f a random forest model is not strongly affected by the presence of correlated variables, the interpretability</w:t>
      </w:r>
      <w:r w:rsidR="00B90C56">
        <w:rPr>
          <w:rFonts w:ascii="NPSRawlinsonOT" w:hAnsi="NPSRawlinsonOT"/>
          <w:sz w:val="24"/>
          <w:szCs w:val="24"/>
        </w:rPr>
        <w:t xml:space="preserve"> of the model is weakened </w:t>
      </w:r>
      <w:r w:rsidR="00530A95">
        <w:rPr>
          <w:rFonts w:ascii="NPSRawlinsonOT" w:hAnsi="NPSRawlinsonOT"/>
          <w:sz w:val="24"/>
          <w:szCs w:val="24"/>
        </w:rPr>
        <w:t>([4] Ge</w:t>
      </w:r>
      <w:r w:rsidR="00716A30">
        <w:rPr>
          <w:rFonts w:ascii="NPSRawlinsonOT" w:hAnsi="NPSRawlinsonOT"/>
          <w:sz w:val="24"/>
          <w:szCs w:val="24"/>
        </w:rPr>
        <w:t>nuer et al., 2010)</w:t>
      </w:r>
      <w:r w:rsidR="00B90C56">
        <w:rPr>
          <w:rFonts w:ascii="NPSRawlinsonOT" w:hAnsi="NPSRawlinsonOT"/>
          <w:sz w:val="24"/>
          <w:szCs w:val="24"/>
        </w:rPr>
        <w:t xml:space="preserve">. </w:t>
      </w:r>
      <w:r w:rsidR="007F395C">
        <w:rPr>
          <w:rFonts w:ascii="NPSRawlinsonOT" w:hAnsi="NPSRawlinsonOT"/>
          <w:sz w:val="24"/>
          <w:szCs w:val="24"/>
        </w:rPr>
        <w:t xml:space="preserve">The random forest package in R </w:t>
      </w:r>
      <w:r w:rsidR="00EB4172">
        <w:rPr>
          <w:rFonts w:ascii="NPSRawlinsonOT" w:hAnsi="NPSRawlinsonOT"/>
          <w:sz w:val="24"/>
          <w:szCs w:val="24"/>
        </w:rPr>
        <w:t>measures the “importance” of each variable used to train the model</w:t>
      </w:r>
      <w:r w:rsidR="00282D11">
        <w:rPr>
          <w:rFonts w:ascii="NPSRawlinsonOT" w:hAnsi="NPSRawlinsonOT"/>
          <w:sz w:val="24"/>
          <w:szCs w:val="24"/>
        </w:rPr>
        <w:t xml:space="preserve">, </w:t>
      </w:r>
      <w:r w:rsidR="005D208C">
        <w:rPr>
          <w:rFonts w:ascii="NPSRawlinsonOT" w:hAnsi="NPSRawlinsonOT"/>
          <w:sz w:val="24"/>
          <w:szCs w:val="24"/>
        </w:rPr>
        <w:t xml:space="preserve">which is based on the decrease in model accuracy that would occur if that variable were removed from the model. If maximum and minimum patch elevation </w:t>
      </w:r>
      <w:r w:rsidR="00CB2B86">
        <w:rPr>
          <w:rFonts w:ascii="NPSRawlinsonOT" w:hAnsi="NPSRawlinsonOT"/>
          <w:sz w:val="24"/>
          <w:szCs w:val="24"/>
        </w:rPr>
        <w:t xml:space="preserve">are correlated and are </w:t>
      </w:r>
      <w:r w:rsidR="005D208C">
        <w:rPr>
          <w:rFonts w:ascii="NPSRawlinsonOT" w:hAnsi="NPSRawlinsonOT"/>
          <w:sz w:val="24"/>
          <w:szCs w:val="24"/>
        </w:rPr>
        <w:t>included in the model, it is likely that t</w:t>
      </w:r>
      <w:r w:rsidR="00CB2B86">
        <w:rPr>
          <w:rFonts w:ascii="NPSRawlinsonOT" w:hAnsi="NPSRawlinsonOT"/>
          <w:sz w:val="24"/>
          <w:szCs w:val="24"/>
        </w:rPr>
        <w:t xml:space="preserve">he importance of </w:t>
      </w:r>
      <w:r w:rsidR="007C11E0">
        <w:rPr>
          <w:rFonts w:ascii="NPSRawlinsonOT" w:hAnsi="NPSRawlinsonOT"/>
          <w:sz w:val="24"/>
          <w:szCs w:val="24"/>
        </w:rPr>
        <w:t xml:space="preserve">the elevation variables </w:t>
      </w:r>
      <w:r w:rsidR="00CB2B86">
        <w:rPr>
          <w:rFonts w:ascii="NPSRawlinsonOT" w:hAnsi="NPSRawlinsonOT"/>
          <w:sz w:val="24"/>
          <w:szCs w:val="24"/>
        </w:rPr>
        <w:t xml:space="preserve">would be underscored </w:t>
      </w:r>
      <w:r w:rsidR="00D37816">
        <w:rPr>
          <w:rFonts w:ascii="NPSRawlinsonOT" w:hAnsi="NPSRawlinsonOT"/>
          <w:sz w:val="24"/>
          <w:szCs w:val="24"/>
        </w:rPr>
        <w:t xml:space="preserve">because the importance is split between these two variables. If </w:t>
      </w:r>
      <w:r w:rsidR="00820E9B">
        <w:rPr>
          <w:rFonts w:ascii="NPSRawlinsonOT" w:hAnsi="NPSRawlinsonOT"/>
          <w:sz w:val="24"/>
          <w:szCs w:val="24"/>
        </w:rPr>
        <w:t xml:space="preserve">one of the two variables is kept and the other is removed, the importance </w:t>
      </w:r>
      <w:r w:rsidR="004639C9">
        <w:rPr>
          <w:rFonts w:ascii="NPSRawlinsonOT" w:hAnsi="NPSRawlinsonOT"/>
          <w:sz w:val="24"/>
          <w:szCs w:val="24"/>
        </w:rPr>
        <w:t>of elevation will become more obvious.</w:t>
      </w:r>
    </w:p>
    <w:p w14:paraId="4AE48C7A" w14:textId="776F0772" w:rsidR="008E05D9" w:rsidRPr="00B9422D" w:rsidRDefault="00D51F90" w:rsidP="002121EA">
      <w:pPr>
        <w:rPr>
          <w:rFonts w:ascii="NPSRawlinsonOT" w:hAnsi="NPSRawlinsonOT"/>
          <w:sz w:val="24"/>
          <w:szCs w:val="24"/>
        </w:rPr>
      </w:pPr>
      <w:r>
        <w:rPr>
          <w:rFonts w:ascii="NPSRawlinsonOT" w:hAnsi="NPSRawlinsonOT"/>
          <w:sz w:val="24"/>
          <w:szCs w:val="24"/>
        </w:rPr>
        <w:t xml:space="preserve">The selection process involves looking at pairs of correlated variables </w:t>
      </w:r>
      <w:r w:rsidR="00236C6E">
        <w:rPr>
          <w:rFonts w:ascii="NPSRawlinsonOT" w:hAnsi="NPSRawlinsonOT"/>
          <w:sz w:val="24"/>
          <w:szCs w:val="24"/>
        </w:rPr>
        <w:t xml:space="preserve">within each predictor category and removing variables one at a time until there are </w:t>
      </w:r>
      <w:r w:rsidR="0086047F">
        <w:rPr>
          <w:rFonts w:ascii="NPSRawlinsonOT" w:hAnsi="NPSRawlinsonOT"/>
          <w:sz w:val="24"/>
          <w:szCs w:val="24"/>
        </w:rPr>
        <w:t>only a few or no correlated pairs remaining.</w:t>
      </w:r>
      <w:r w:rsidR="00195AD6">
        <w:rPr>
          <w:rFonts w:ascii="NPSRawlinsonOT" w:hAnsi="NPSRawlinsonOT"/>
          <w:sz w:val="24"/>
          <w:szCs w:val="24"/>
        </w:rPr>
        <w:t xml:space="preserve"> A correlation matrix is used to assist this process </w:t>
      </w:r>
      <w:r w:rsidR="008E05D9">
        <w:rPr>
          <w:rFonts w:ascii="NPSRawlinsonOT" w:hAnsi="NPSRawlinsonOT"/>
          <w:sz w:val="24"/>
          <w:szCs w:val="24"/>
        </w:rPr>
        <w:t xml:space="preserve">(Figure </w:t>
      </w:r>
      <w:r w:rsidR="009D3E0C">
        <w:rPr>
          <w:rFonts w:ascii="NPSRawlinsonOT" w:hAnsi="NPSRawlinsonOT"/>
          <w:sz w:val="24"/>
          <w:szCs w:val="24"/>
        </w:rPr>
        <w:t>2</w:t>
      </w:r>
      <w:r w:rsidR="008E05D9">
        <w:rPr>
          <w:rFonts w:ascii="NPSRawlinsonOT" w:hAnsi="NPSRawlinsonOT"/>
          <w:sz w:val="24"/>
          <w:szCs w:val="24"/>
        </w:rPr>
        <w:t>)</w:t>
      </w:r>
      <w:r w:rsidR="00195AD6">
        <w:rPr>
          <w:rFonts w:ascii="NPSRawlinsonOT" w:hAnsi="NPSRawlinsonOT"/>
          <w:sz w:val="24"/>
          <w:szCs w:val="24"/>
        </w:rPr>
        <w:t xml:space="preserve">. </w:t>
      </w:r>
      <w:r w:rsidR="00C8457F">
        <w:rPr>
          <w:rFonts w:ascii="NPSRawlinsonOT" w:hAnsi="NPSRawlinsonOT"/>
          <w:sz w:val="24"/>
          <w:szCs w:val="24"/>
        </w:rPr>
        <w:t xml:space="preserve">The selected variables are the ones </w:t>
      </w:r>
      <w:r w:rsidR="00F521BF">
        <w:rPr>
          <w:rFonts w:ascii="NPSRawlinsonOT" w:hAnsi="NPSRawlinsonOT"/>
          <w:sz w:val="24"/>
          <w:szCs w:val="24"/>
        </w:rPr>
        <w:t xml:space="preserve">that will be available </w:t>
      </w:r>
      <w:r w:rsidR="00F33E18">
        <w:rPr>
          <w:rFonts w:ascii="NPSRawlinsonOT" w:hAnsi="NPSRawlinsonOT"/>
          <w:sz w:val="24"/>
          <w:szCs w:val="24"/>
        </w:rPr>
        <w:t>to the model during training.</w:t>
      </w:r>
    </w:p>
    <w:p w14:paraId="0F50B2AF" w14:textId="0F5F12DB" w:rsidR="008E05D9" w:rsidRDefault="0095543C" w:rsidP="009A2282">
      <w:pPr>
        <w:jc w:val="center"/>
        <w:rPr>
          <w:rFonts w:ascii="NPSRawlinsonOT" w:hAnsi="NPSRawlinsonOT"/>
          <w:sz w:val="32"/>
          <w:szCs w:val="32"/>
        </w:rPr>
      </w:pPr>
      <w:r>
        <w:rPr>
          <w:rFonts w:ascii="NPSRawlinsonOT" w:hAnsi="NPSRawlinsonOT"/>
          <w:noProof/>
          <w:sz w:val="32"/>
          <w:szCs w:val="32"/>
        </w:rPr>
        <w:drawing>
          <wp:inline distT="0" distB="0" distL="0" distR="0" wp14:anchorId="4E036CD1" wp14:editId="3C06E2D8">
            <wp:extent cx="4506163" cy="43108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5873" cy="4329728"/>
                    </a:xfrm>
                    <a:prstGeom prst="rect">
                      <a:avLst/>
                    </a:prstGeom>
                    <a:noFill/>
                    <a:ln>
                      <a:noFill/>
                    </a:ln>
                  </pic:spPr>
                </pic:pic>
              </a:graphicData>
            </a:graphic>
          </wp:inline>
        </w:drawing>
      </w:r>
    </w:p>
    <w:p w14:paraId="2934A7BB" w14:textId="137D01C8" w:rsidR="008E05D9" w:rsidRPr="00F00A08" w:rsidRDefault="00F00A08" w:rsidP="0095543C">
      <w:pPr>
        <w:jc w:val="center"/>
        <w:rPr>
          <w:rFonts w:ascii="NPSRawlinsonOT" w:hAnsi="NPSRawlinsonOT"/>
          <w:i/>
          <w:iCs/>
          <w:sz w:val="24"/>
          <w:szCs w:val="24"/>
        </w:rPr>
      </w:pPr>
      <w:r>
        <w:rPr>
          <w:rFonts w:ascii="NPSRawlinsonOT" w:hAnsi="NPSRawlinsonOT"/>
          <w:i/>
          <w:iCs/>
          <w:sz w:val="24"/>
          <w:szCs w:val="24"/>
        </w:rPr>
        <w:t xml:space="preserve">Figure </w:t>
      </w:r>
      <w:r w:rsidR="009D3E0C">
        <w:rPr>
          <w:rFonts w:ascii="NPSRawlinsonOT" w:hAnsi="NPSRawlinsonOT"/>
          <w:i/>
          <w:iCs/>
          <w:sz w:val="24"/>
          <w:szCs w:val="24"/>
        </w:rPr>
        <w:t>2</w:t>
      </w:r>
      <w:r>
        <w:rPr>
          <w:rFonts w:ascii="NPSRawlinsonOT" w:hAnsi="NPSRawlinsonOT"/>
          <w:i/>
          <w:iCs/>
          <w:sz w:val="24"/>
          <w:szCs w:val="24"/>
        </w:rPr>
        <w:t xml:space="preserve">: A correlation matrix for Olympic National Park’s </w:t>
      </w:r>
      <w:r w:rsidR="0030572F">
        <w:rPr>
          <w:rFonts w:ascii="NPSRawlinsonOT" w:hAnsi="NPSRawlinsonOT"/>
          <w:i/>
          <w:iCs/>
          <w:sz w:val="24"/>
          <w:szCs w:val="24"/>
        </w:rPr>
        <w:t>landscape variables that is used to assist the variable selection process. The x’s indicate pairs of variables that have a correlation above a user-set cutoff, in this case 0.85.</w:t>
      </w:r>
    </w:p>
    <w:p w14:paraId="7B37DEE0" w14:textId="1B5DB4DC" w:rsidR="00C8457F" w:rsidRDefault="00C8457F" w:rsidP="002121EA">
      <w:pPr>
        <w:rPr>
          <w:rFonts w:ascii="NPSRawlinsonOT" w:hAnsi="NPSRawlinsonOT"/>
          <w:sz w:val="32"/>
          <w:szCs w:val="32"/>
        </w:rPr>
      </w:pPr>
      <w:r>
        <w:rPr>
          <w:rFonts w:ascii="NPSRawlinsonOT" w:hAnsi="NPSRawlinsonOT"/>
          <w:sz w:val="32"/>
          <w:szCs w:val="32"/>
        </w:rPr>
        <w:lastRenderedPageBreak/>
        <w:t>2.d Model Training</w:t>
      </w:r>
    </w:p>
    <w:p w14:paraId="038D1502" w14:textId="45068E8D" w:rsidR="00B95F22" w:rsidRPr="00B95F22" w:rsidRDefault="00B95F22" w:rsidP="002121EA">
      <w:pPr>
        <w:rPr>
          <w:rFonts w:ascii="NPSRawlinsonOT" w:hAnsi="NPSRawlinsonOT"/>
          <w:sz w:val="24"/>
          <w:szCs w:val="24"/>
        </w:rPr>
      </w:pPr>
      <w:r>
        <w:rPr>
          <w:rFonts w:ascii="NPSRawlinsonOT" w:hAnsi="NPSRawlinsonOT"/>
          <w:sz w:val="24"/>
          <w:szCs w:val="24"/>
        </w:rPr>
        <w:t>With the predictors calculated and a parsimonious set of variables assembled, it is time to train the model. This study uses the ‘randomForest’ package in R</w:t>
      </w:r>
      <w:r w:rsidR="00300641">
        <w:rPr>
          <w:rFonts w:ascii="NPSRawlinsonOT" w:hAnsi="NPSRawlinsonOT"/>
          <w:sz w:val="24"/>
          <w:szCs w:val="24"/>
        </w:rPr>
        <w:t>, an</w:t>
      </w:r>
      <w:r w:rsidR="00E816A0">
        <w:rPr>
          <w:rFonts w:ascii="NPSRawlinsonOT" w:hAnsi="NPSRawlinsonOT"/>
          <w:sz w:val="24"/>
          <w:szCs w:val="24"/>
        </w:rPr>
        <w:t xml:space="preserve"> implementation of the random forest algorithm,</w:t>
      </w:r>
      <w:r>
        <w:rPr>
          <w:rFonts w:ascii="NPSRawlinsonOT" w:hAnsi="NPSRawlinsonOT"/>
          <w:sz w:val="24"/>
          <w:szCs w:val="24"/>
        </w:rPr>
        <w:t xml:space="preserve"> to build the model (</w:t>
      </w:r>
      <w:r w:rsidR="00D02F09">
        <w:rPr>
          <w:rFonts w:ascii="NPSRawlinsonOT" w:hAnsi="NPSRawlinsonOT"/>
          <w:sz w:val="24"/>
          <w:szCs w:val="24"/>
        </w:rPr>
        <w:t xml:space="preserve">[5] </w:t>
      </w:r>
      <w:r>
        <w:rPr>
          <w:rFonts w:ascii="NPSRawlinsonOT" w:hAnsi="NPSRawlinsonOT"/>
          <w:sz w:val="24"/>
          <w:szCs w:val="24"/>
        </w:rPr>
        <w:t xml:space="preserve">Liaw and Wiener, 2022). </w:t>
      </w:r>
      <w:r w:rsidR="0023757B">
        <w:rPr>
          <w:rFonts w:ascii="NPSRawlinsonOT" w:hAnsi="NPSRawlinsonOT"/>
          <w:sz w:val="24"/>
          <w:szCs w:val="24"/>
        </w:rPr>
        <w:t xml:space="preserve">The training process is broken down here into three parts: cleaning and filtering the data based on user-set variables, </w:t>
      </w:r>
      <w:r w:rsidR="00FB3B5D">
        <w:rPr>
          <w:rFonts w:ascii="NPSRawlinsonOT" w:hAnsi="NPSRawlinsonOT"/>
          <w:sz w:val="24"/>
          <w:szCs w:val="24"/>
        </w:rPr>
        <w:t xml:space="preserve">performing the train-test split, and training the model itself. </w:t>
      </w:r>
    </w:p>
    <w:p w14:paraId="503B4495" w14:textId="383D5FAA" w:rsidR="005E095D" w:rsidRDefault="00B95F22" w:rsidP="002121EA">
      <w:pPr>
        <w:rPr>
          <w:rFonts w:ascii="NPSRawlinsonOT" w:hAnsi="NPSRawlinsonOT"/>
          <w:sz w:val="32"/>
          <w:szCs w:val="32"/>
        </w:rPr>
      </w:pPr>
      <w:r>
        <w:rPr>
          <w:rFonts w:ascii="NPSRawlinsonOT" w:hAnsi="NPSRawlinsonOT"/>
          <w:sz w:val="32"/>
          <w:szCs w:val="32"/>
        </w:rPr>
        <w:t>2.d.i Cleaning Data</w:t>
      </w:r>
    </w:p>
    <w:p w14:paraId="16E20E7C" w14:textId="39DD2710" w:rsidR="00343D28" w:rsidRDefault="00FB3B5D" w:rsidP="002121EA">
      <w:pPr>
        <w:rPr>
          <w:rFonts w:ascii="NPSRawlinsonOT" w:hAnsi="NPSRawlinsonOT"/>
          <w:sz w:val="24"/>
          <w:szCs w:val="24"/>
        </w:rPr>
      </w:pPr>
      <w:r>
        <w:rPr>
          <w:rFonts w:ascii="NPSRawlinsonOT" w:hAnsi="NPSRawlinsonOT"/>
          <w:sz w:val="24"/>
          <w:szCs w:val="24"/>
        </w:rPr>
        <w:t xml:space="preserve">There are </w:t>
      </w:r>
      <w:r w:rsidR="007B7D58">
        <w:rPr>
          <w:rFonts w:ascii="NPSRawlinsonOT" w:hAnsi="NPSRawlinsonOT"/>
          <w:sz w:val="24"/>
          <w:szCs w:val="24"/>
        </w:rPr>
        <w:t>several</w:t>
      </w:r>
      <w:r>
        <w:rPr>
          <w:rFonts w:ascii="NPSRawlinsonOT" w:hAnsi="NPSRawlinsonOT"/>
          <w:sz w:val="24"/>
          <w:szCs w:val="24"/>
        </w:rPr>
        <w:t xml:space="preserve"> variables </w:t>
      </w:r>
      <w:r w:rsidR="00F87160">
        <w:rPr>
          <w:rFonts w:ascii="NPSRawlinsonOT" w:hAnsi="NPSRawlinsonOT"/>
          <w:sz w:val="24"/>
          <w:szCs w:val="24"/>
        </w:rPr>
        <w:t xml:space="preserve">the user can </w:t>
      </w:r>
      <w:r>
        <w:rPr>
          <w:rFonts w:ascii="NPSRawlinsonOT" w:hAnsi="NPSRawlinsonOT"/>
          <w:sz w:val="24"/>
          <w:szCs w:val="24"/>
        </w:rPr>
        <w:t xml:space="preserve">modify that affect how the </w:t>
      </w:r>
      <w:r w:rsidR="007B7D58">
        <w:rPr>
          <w:rFonts w:ascii="NPSRawlinsonOT" w:hAnsi="NPSRawlinsonOT"/>
          <w:sz w:val="24"/>
          <w:szCs w:val="24"/>
        </w:rPr>
        <w:t xml:space="preserve">random forest is </w:t>
      </w:r>
      <w:r w:rsidR="00F738A8">
        <w:rPr>
          <w:rFonts w:ascii="NPSRawlinsonOT" w:hAnsi="NPSRawlinsonOT"/>
          <w:sz w:val="24"/>
          <w:szCs w:val="24"/>
        </w:rPr>
        <w:t>trained</w:t>
      </w:r>
      <w:r w:rsidR="00FB5C94">
        <w:rPr>
          <w:rFonts w:ascii="NPSRawlinsonOT" w:hAnsi="NPSRawlinsonOT"/>
          <w:sz w:val="24"/>
          <w:szCs w:val="24"/>
        </w:rPr>
        <w:t>, and t</w:t>
      </w:r>
      <w:r w:rsidR="00EF51D1">
        <w:rPr>
          <w:rFonts w:ascii="NPSRawlinsonOT" w:hAnsi="NPSRawlinsonOT"/>
          <w:sz w:val="24"/>
          <w:szCs w:val="24"/>
        </w:rPr>
        <w:t xml:space="preserve">his section will briefly </w:t>
      </w:r>
      <w:r w:rsidR="002E0AC9">
        <w:rPr>
          <w:rFonts w:ascii="NPSRawlinsonOT" w:hAnsi="NPSRawlinsonOT"/>
          <w:sz w:val="24"/>
          <w:szCs w:val="24"/>
        </w:rPr>
        <w:t xml:space="preserve">discuss </w:t>
      </w:r>
      <w:r w:rsidR="00FB5C94">
        <w:rPr>
          <w:rFonts w:ascii="NPSRawlinsonOT" w:hAnsi="NPSRawlinsonOT"/>
          <w:sz w:val="24"/>
          <w:szCs w:val="24"/>
        </w:rPr>
        <w:t>some of th</w:t>
      </w:r>
      <w:r w:rsidR="00343D28">
        <w:rPr>
          <w:rFonts w:ascii="NPSRawlinsonOT" w:hAnsi="NPSRawlinsonOT"/>
          <w:sz w:val="24"/>
          <w:szCs w:val="24"/>
        </w:rPr>
        <w:t xml:space="preserve">ose </w:t>
      </w:r>
      <w:r w:rsidR="0074104E">
        <w:rPr>
          <w:rFonts w:ascii="NPSRawlinsonOT" w:hAnsi="NPSRawlinsonOT"/>
          <w:sz w:val="24"/>
          <w:szCs w:val="24"/>
        </w:rPr>
        <w:t>e</w:t>
      </w:r>
      <w:r w:rsidR="00343D28">
        <w:rPr>
          <w:rFonts w:ascii="NPSRawlinsonOT" w:hAnsi="NPSRawlinsonOT"/>
          <w:sz w:val="24"/>
          <w:szCs w:val="24"/>
        </w:rPr>
        <w:t xml:space="preserve">ffects. For more specific information on each </w:t>
      </w:r>
      <w:r w:rsidR="0012157F">
        <w:rPr>
          <w:rFonts w:ascii="NPSRawlinsonOT" w:hAnsi="NPSRawlinsonOT"/>
          <w:sz w:val="24"/>
          <w:szCs w:val="24"/>
        </w:rPr>
        <w:t>of the modifiable variables, see the SOP.</w:t>
      </w:r>
    </w:p>
    <w:p w14:paraId="4D7A4334" w14:textId="1F345401" w:rsidR="00FC7429" w:rsidRDefault="00FC7429" w:rsidP="002121EA">
      <w:pPr>
        <w:rPr>
          <w:rFonts w:ascii="NPSRawlinsonOT" w:hAnsi="NPSRawlinsonOT"/>
          <w:sz w:val="24"/>
          <w:szCs w:val="24"/>
        </w:rPr>
      </w:pPr>
      <w:r>
        <w:rPr>
          <w:rFonts w:ascii="NPSRawlinsonOT" w:hAnsi="NPSRawlinsonOT"/>
          <w:sz w:val="24"/>
          <w:szCs w:val="24"/>
        </w:rPr>
        <w:t xml:space="preserve">The first major decision </w:t>
      </w:r>
      <w:r w:rsidR="001C70A4">
        <w:rPr>
          <w:rFonts w:ascii="NPSRawlinsonOT" w:hAnsi="NPSRawlinsonOT"/>
          <w:sz w:val="24"/>
          <w:szCs w:val="24"/>
        </w:rPr>
        <w:t>that the user must make is what disturbances</w:t>
      </w:r>
      <w:r w:rsidR="0008049B">
        <w:rPr>
          <w:rFonts w:ascii="NPSRawlinsonOT" w:hAnsi="NPSRawlinsonOT"/>
          <w:sz w:val="24"/>
          <w:szCs w:val="24"/>
        </w:rPr>
        <w:t xml:space="preserve"> classes</w:t>
      </w:r>
      <w:r w:rsidR="001C70A4">
        <w:rPr>
          <w:rFonts w:ascii="NPSRawlinsonOT" w:hAnsi="NPSRawlinsonOT"/>
          <w:sz w:val="24"/>
          <w:szCs w:val="24"/>
        </w:rPr>
        <w:t xml:space="preserve"> to model on.</w:t>
      </w:r>
      <w:r w:rsidR="00660252">
        <w:rPr>
          <w:rFonts w:ascii="NPSRawlinsonOT" w:hAnsi="NPSRawlinsonOT"/>
          <w:sz w:val="24"/>
          <w:szCs w:val="24"/>
        </w:rPr>
        <w:t xml:space="preserve"> The table below (Table 1) </w:t>
      </w:r>
      <w:r w:rsidR="00205825">
        <w:rPr>
          <w:rFonts w:ascii="NPSRawlinsonOT" w:hAnsi="NPSRawlinsonOT"/>
          <w:sz w:val="24"/>
          <w:szCs w:val="24"/>
        </w:rPr>
        <w:t>breaks down the distribution of labels for each park.</w:t>
      </w:r>
    </w:p>
    <w:tbl>
      <w:tblPr>
        <w:tblStyle w:val="TableGrid"/>
        <w:tblW w:w="0" w:type="auto"/>
        <w:jc w:val="center"/>
        <w:tblLook w:val="04A0" w:firstRow="1" w:lastRow="0" w:firstColumn="1" w:lastColumn="0" w:noHBand="0" w:noVBand="1"/>
      </w:tblPr>
      <w:tblGrid>
        <w:gridCol w:w="3002"/>
        <w:gridCol w:w="2111"/>
        <w:gridCol w:w="2117"/>
        <w:gridCol w:w="2120"/>
      </w:tblGrid>
      <w:tr w:rsidR="00FF5DE0" w14:paraId="28A79D42" w14:textId="77777777" w:rsidTr="00177566">
        <w:trPr>
          <w:trHeight w:val="360"/>
          <w:jc w:val="center"/>
        </w:trPr>
        <w:tc>
          <w:tcPr>
            <w:tcW w:w="3060" w:type="dxa"/>
            <w:vAlign w:val="center"/>
          </w:tcPr>
          <w:p w14:paraId="09CDFF1B" w14:textId="77777777" w:rsidR="00FF5DE0" w:rsidRDefault="00FF5DE0" w:rsidP="00177566">
            <w:pPr>
              <w:jc w:val="center"/>
              <w:rPr>
                <w:rFonts w:ascii="NPSRawlinsonOT" w:hAnsi="NPSRawlinsonOT"/>
                <w:sz w:val="24"/>
                <w:szCs w:val="24"/>
              </w:rPr>
            </w:pPr>
          </w:p>
        </w:tc>
        <w:tc>
          <w:tcPr>
            <w:tcW w:w="2160" w:type="dxa"/>
            <w:vAlign w:val="center"/>
          </w:tcPr>
          <w:p w14:paraId="3EC05BB1" w14:textId="6B3287A5" w:rsidR="00FF5DE0" w:rsidRDefault="00FF5DE0" w:rsidP="00177566">
            <w:pPr>
              <w:jc w:val="center"/>
              <w:rPr>
                <w:rFonts w:ascii="NPSRawlinsonOT" w:hAnsi="NPSRawlinsonOT"/>
                <w:sz w:val="24"/>
                <w:szCs w:val="24"/>
              </w:rPr>
            </w:pPr>
            <w:r>
              <w:rPr>
                <w:rFonts w:ascii="NPSRawlinsonOT" w:hAnsi="NPSRawlinsonOT"/>
                <w:sz w:val="24"/>
                <w:szCs w:val="24"/>
              </w:rPr>
              <w:t>Mount Rainier</w:t>
            </w:r>
          </w:p>
        </w:tc>
        <w:tc>
          <w:tcPr>
            <w:tcW w:w="2160" w:type="dxa"/>
            <w:vAlign w:val="center"/>
          </w:tcPr>
          <w:p w14:paraId="748A6792" w14:textId="43E31729" w:rsidR="00FF5DE0" w:rsidRDefault="00FF5DE0" w:rsidP="00177566">
            <w:pPr>
              <w:jc w:val="center"/>
              <w:rPr>
                <w:rFonts w:ascii="NPSRawlinsonOT" w:hAnsi="NPSRawlinsonOT"/>
                <w:sz w:val="24"/>
                <w:szCs w:val="24"/>
              </w:rPr>
            </w:pPr>
            <w:r>
              <w:rPr>
                <w:rFonts w:ascii="NPSRawlinsonOT" w:hAnsi="NPSRawlinsonOT"/>
                <w:sz w:val="24"/>
                <w:szCs w:val="24"/>
              </w:rPr>
              <w:t>Olympic</w:t>
            </w:r>
          </w:p>
        </w:tc>
        <w:tc>
          <w:tcPr>
            <w:tcW w:w="2160" w:type="dxa"/>
            <w:vAlign w:val="center"/>
          </w:tcPr>
          <w:p w14:paraId="7CB436CF" w14:textId="43A2A08C" w:rsidR="00FF5DE0" w:rsidRDefault="00FF5DE0" w:rsidP="00177566">
            <w:pPr>
              <w:jc w:val="center"/>
              <w:rPr>
                <w:rFonts w:ascii="NPSRawlinsonOT" w:hAnsi="NPSRawlinsonOT"/>
                <w:sz w:val="24"/>
                <w:szCs w:val="24"/>
              </w:rPr>
            </w:pPr>
            <w:r>
              <w:rPr>
                <w:rFonts w:ascii="NPSRawlinsonOT" w:hAnsi="NPSRawlinsonOT"/>
                <w:sz w:val="24"/>
                <w:szCs w:val="24"/>
              </w:rPr>
              <w:t>North Cascades</w:t>
            </w:r>
          </w:p>
        </w:tc>
      </w:tr>
      <w:tr w:rsidR="00FF5DE0" w14:paraId="296F488D" w14:textId="77777777" w:rsidTr="00177566">
        <w:trPr>
          <w:trHeight w:val="360"/>
          <w:jc w:val="center"/>
        </w:trPr>
        <w:tc>
          <w:tcPr>
            <w:tcW w:w="3060" w:type="dxa"/>
            <w:vAlign w:val="center"/>
          </w:tcPr>
          <w:p w14:paraId="4148C2C5" w14:textId="0083F6E0" w:rsidR="00FF5DE0" w:rsidRDefault="00FE08BD" w:rsidP="00177566">
            <w:pPr>
              <w:jc w:val="center"/>
              <w:rPr>
                <w:rFonts w:ascii="NPSRawlinsonOT" w:hAnsi="NPSRawlinsonOT"/>
                <w:sz w:val="24"/>
                <w:szCs w:val="24"/>
              </w:rPr>
            </w:pPr>
            <w:r>
              <w:rPr>
                <w:rFonts w:ascii="NPSRawlinsonOT" w:hAnsi="NPSRawlinsonOT"/>
                <w:sz w:val="24"/>
                <w:szCs w:val="24"/>
              </w:rPr>
              <w:t>Annual Variability</w:t>
            </w:r>
          </w:p>
        </w:tc>
        <w:tc>
          <w:tcPr>
            <w:tcW w:w="2160" w:type="dxa"/>
            <w:vAlign w:val="center"/>
          </w:tcPr>
          <w:p w14:paraId="1F64D895" w14:textId="1C690771" w:rsidR="00FF5DE0" w:rsidRDefault="00515252" w:rsidP="00177566">
            <w:pPr>
              <w:jc w:val="center"/>
              <w:rPr>
                <w:rFonts w:ascii="NPSRawlinsonOT" w:hAnsi="NPSRawlinsonOT"/>
                <w:sz w:val="24"/>
                <w:szCs w:val="24"/>
              </w:rPr>
            </w:pPr>
            <w:r>
              <w:rPr>
                <w:rFonts w:ascii="NPSRawlinsonOT" w:hAnsi="NPSRawlinsonOT"/>
                <w:sz w:val="24"/>
                <w:szCs w:val="24"/>
              </w:rPr>
              <w:t>3697</w:t>
            </w:r>
          </w:p>
        </w:tc>
        <w:tc>
          <w:tcPr>
            <w:tcW w:w="2160" w:type="dxa"/>
            <w:vAlign w:val="center"/>
          </w:tcPr>
          <w:p w14:paraId="7AD59DDF" w14:textId="5E87D330" w:rsidR="00FF5DE0" w:rsidRDefault="004E250A" w:rsidP="00177566">
            <w:pPr>
              <w:jc w:val="center"/>
              <w:rPr>
                <w:rFonts w:ascii="NPSRawlinsonOT" w:hAnsi="NPSRawlinsonOT"/>
                <w:sz w:val="24"/>
                <w:szCs w:val="24"/>
              </w:rPr>
            </w:pPr>
            <w:r>
              <w:rPr>
                <w:rFonts w:ascii="NPSRawlinsonOT" w:hAnsi="NPSRawlinsonOT"/>
                <w:sz w:val="24"/>
                <w:szCs w:val="24"/>
              </w:rPr>
              <w:t>361</w:t>
            </w:r>
          </w:p>
        </w:tc>
        <w:tc>
          <w:tcPr>
            <w:tcW w:w="2160" w:type="dxa"/>
            <w:vAlign w:val="center"/>
          </w:tcPr>
          <w:p w14:paraId="70167ABB" w14:textId="7B1CE05F" w:rsidR="00FF5DE0" w:rsidRDefault="00F95341" w:rsidP="00177566">
            <w:pPr>
              <w:jc w:val="center"/>
              <w:rPr>
                <w:rFonts w:ascii="NPSRawlinsonOT" w:hAnsi="NPSRawlinsonOT"/>
                <w:sz w:val="24"/>
                <w:szCs w:val="24"/>
              </w:rPr>
            </w:pPr>
            <w:r>
              <w:rPr>
                <w:rFonts w:ascii="NPSRawlinsonOT" w:hAnsi="NPSRawlinsonOT"/>
                <w:sz w:val="24"/>
                <w:szCs w:val="24"/>
              </w:rPr>
              <w:t>16229</w:t>
            </w:r>
          </w:p>
        </w:tc>
      </w:tr>
      <w:tr w:rsidR="00FF5DE0" w14:paraId="7C7EBC3C" w14:textId="77777777" w:rsidTr="00177566">
        <w:trPr>
          <w:trHeight w:val="360"/>
          <w:jc w:val="center"/>
        </w:trPr>
        <w:tc>
          <w:tcPr>
            <w:tcW w:w="3060" w:type="dxa"/>
            <w:vAlign w:val="center"/>
          </w:tcPr>
          <w:p w14:paraId="2D3F235D" w14:textId="029D41DD" w:rsidR="00FF5DE0" w:rsidRDefault="00FE08BD" w:rsidP="00177566">
            <w:pPr>
              <w:jc w:val="center"/>
              <w:rPr>
                <w:rFonts w:ascii="NPSRawlinsonOT" w:hAnsi="NPSRawlinsonOT"/>
                <w:sz w:val="24"/>
                <w:szCs w:val="24"/>
              </w:rPr>
            </w:pPr>
            <w:r>
              <w:rPr>
                <w:rFonts w:ascii="NPSRawlinsonOT" w:hAnsi="NPSRawlinsonOT"/>
                <w:sz w:val="24"/>
                <w:szCs w:val="24"/>
              </w:rPr>
              <w:t>Avalanche</w:t>
            </w:r>
          </w:p>
        </w:tc>
        <w:tc>
          <w:tcPr>
            <w:tcW w:w="2160" w:type="dxa"/>
            <w:vAlign w:val="center"/>
          </w:tcPr>
          <w:p w14:paraId="6A3C6DF7" w14:textId="6F0AC943" w:rsidR="00FF5DE0" w:rsidRDefault="00515252" w:rsidP="00177566">
            <w:pPr>
              <w:jc w:val="center"/>
              <w:rPr>
                <w:rFonts w:ascii="NPSRawlinsonOT" w:hAnsi="NPSRawlinsonOT"/>
                <w:sz w:val="24"/>
                <w:szCs w:val="24"/>
              </w:rPr>
            </w:pPr>
            <w:r>
              <w:rPr>
                <w:rFonts w:ascii="NPSRawlinsonOT" w:hAnsi="NPSRawlinsonOT"/>
                <w:sz w:val="24"/>
                <w:szCs w:val="24"/>
              </w:rPr>
              <w:t>96</w:t>
            </w:r>
          </w:p>
        </w:tc>
        <w:tc>
          <w:tcPr>
            <w:tcW w:w="2160" w:type="dxa"/>
            <w:vAlign w:val="center"/>
          </w:tcPr>
          <w:p w14:paraId="2B538C00" w14:textId="4D062719" w:rsidR="00FF5DE0" w:rsidRDefault="004E250A" w:rsidP="00177566">
            <w:pPr>
              <w:jc w:val="center"/>
              <w:rPr>
                <w:rFonts w:ascii="NPSRawlinsonOT" w:hAnsi="NPSRawlinsonOT"/>
                <w:sz w:val="24"/>
                <w:szCs w:val="24"/>
              </w:rPr>
            </w:pPr>
            <w:r>
              <w:rPr>
                <w:rFonts w:ascii="NPSRawlinsonOT" w:hAnsi="NPSRawlinsonOT"/>
                <w:sz w:val="24"/>
                <w:szCs w:val="24"/>
              </w:rPr>
              <w:t>415</w:t>
            </w:r>
          </w:p>
        </w:tc>
        <w:tc>
          <w:tcPr>
            <w:tcW w:w="2160" w:type="dxa"/>
            <w:vAlign w:val="center"/>
          </w:tcPr>
          <w:p w14:paraId="3F2EABB9" w14:textId="4D84DC43" w:rsidR="00FF5DE0" w:rsidRDefault="00F95341" w:rsidP="00177566">
            <w:pPr>
              <w:jc w:val="center"/>
              <w:rPr>
                <w:rFonts w:ascii="NPSRawlinsonOT" w:hAnsi="NPSRawlinsonOT"/>
                <w:sz w:val="24"/>
                <w:szCs w:val="24"/>
              </w:rPr>
            </w:pPr>
            <w:r>
              <w:rPr>
                <w:rFonts w:ascii="NPSRawlinsonOT" w:hAnsi="NPSRawlinsonOT"/>
                <w:sz w:val="24"/>
                <w:szCs w:val="24"/>
              </w:rPr>
              <w:t>932</w:t>
            </w:r>
          </w:p>
        </w:tc>
      </w:tr>
      <w:tr w:rsidR="00FF5DE0" w14:paraId="367BC5CC" w14:textId="77777777" w:rsidTr="00177566">
        <w:trPr>
          <w:trHeight w:val="360"/>
          <w:jc w:val="center"/>
        </w:trPr>
        <w:tc>
          <w:tcPr>
            <w:tcW w:w="3060" w:type="dxa"/>
            <w:vAlign w:val="center"/>
          </w:tcPr>
          <w:p w14:paraId="25083672" w14:textId="3FB13035" w:rsidR="00FF5DE0" w:rsidRDefault="00FE08BD" w:rsidP="00177566">
            <w:pPr>
              <w:jc w:val="center"/>
              <w:rPr>
                <w:rFonts w:ascii="NPSRawlinsonOT" w:hAnsi="NPSRawlinsonOT"/>
                <w:sz w:val="24"/>
                <w:szCs w:val="24"/>
              </w:rPr>
            </w:pPr>
            <w:r>
              <w:rPr>
                <w:rFonts w:ascii="NPSRawlinsonOT" w:hAnsi="NPSRawlinsonOT"/>
                <w:sz w:val="24"/>
                <w:szCs w:val="24"/>
              </w:rPr>
              <w:t>Blowdown</w:t>
            </w:r>
          </w:p>
        </w:tc>
        <w:tc>
          <w:tcPr>
            <w:tcW w:w="2160" w:type="dxa"/>
            <w:vAlign w:val="center"/>
          </w:tcPr>
          <w:p w14:paraId="471D7593" w14:textId="772483EB" w:rsidR="00FF5DE0" w:rsidRDefault="00515252" w:rsidP="00177566">
            <w:pPr>
              <w:jc w:val="center"/>
              <w:rPr>
                <w:rFonts w:ascii="NPSRawlinsonOT" w:hAnsi="NPSRawlinsonOT"/>
                <w:sz w:val="24"/>
                <w:szCs w:val="24"/>
              </w:rPr>
            </w:pPr>
            <w:r>
              <w:rPr>
                <w:rFonts w:ascii="NPSRawlinsonOT" w:hAnsi="NPSRawlinsonOT"/>
                <w:sz w:val="24"/>
                <w:szCs w:val="24"/>
              </w:rPr>
              <w:t>96</w:t>
            </w:r>
          </w:p>
        </w:tc>
        <w:tc>
          <w:tcPr>
            <w:tcW w:w="2160" w:type="dxa"/>
            <w:vAlign w:val="center"/>
          </w:tcPr>
          <w:p w14:paraId="50347127" w14:textId="5071FB76" w:rsidR="00FF5DE0" w:rsidRDefault="004E250A" w:rsidP="00177566">
            <w:pPr>
              <w:jc w:val="center"/>
              <w:rPr>
                <w:rFonts w:ascii="NPSRawlinsonOT" w:hAnsi="NPSRawlinsonOT"/>
                <w:sz w:val="24"/>
                <w:szCs w:val="24"/>
              </w:rPr>
            </w:pPr>
            <w:r>
              <w:rPr>
                <w:rFonts w:ascii="NPSRawlinsonOT" w:hAnsi="NPSRawlinsonOT"/>
                <w:sz w:val="24"/>
                <w:szCs w:val="24"/>
              </w:rPr>
              <w:t>214</w:t>
            </w:r>
          </w:p>
        </w:tc>
        <w:tc>
          <w:tcPr>
            <w:tcW w:w="2160" w:type="dxa"/>
            <w:vAlign w:val="center"/>
          </w:tcPr>
          <w:p w14:paraId="06E5BC77" w14:textId="73016376" w:rsidR="00FF5DE0" w:rsidRDefault="00F95341" w:rsidP="00177566">
            <w:pPr>
              <w:jc w:val="center"/>
              <w:rPr>
                <w:rFonts w:ascii="NPSRawlinsonOT" w:hAnsi="NPSRawlinsonOT"/>
                <w:sz w:val="24"/>
                <w:szCs w:val="24"/>
              </w:rPr>
            </w:pPr>
            <w:r>
              <w:rPr>
                <w:rFonts w:ascii="NPSRawlinsonOT" w:hAnsi="NPSRawlinsonOT"/>
                <w:sz w:val="24"/>
                <w:szCs w:val="24"/>
              </w:rPr>
              <w:t>43</w:t>
            </w:r>
          </w:p>
        </w:tc>
      </w:tr>
      <w:tr w:rsidR="00FF5DE0" w14:paraId="7EBCCA30" w14:textId="77777777" w:rsidTr="00177566">
        <w:trPr>
          <w:trHeight w:val="360"/>
          <w:jc w:val="center"/>
        </w:trPr>
        <w:tc>
          <w:tcPr>
            <w:tcW w:w="3060" w:type="dxa"/>
            <w:vAlign w:val="center"/>
          </w:tcPr>
          <w:p w14:paraId="455FEF29" w14:textId="3F14477A" w:rsidR="00FF5DE0" w:rsidRDefault="00FE08BD" w:rsidP="00177566">
            <w:pPr>
              <w:jc w:val="center"/>
              <w:rPr>
                <w:rFonts w:ascii="NPSRawlinsonOT" w:hAnsi="NPSRawlinsonOT"/>
                <w:sz w:val="24"/>
                <w:szCs w:val="24"/>
              </w:rPr>
            </w:pPr>
            <w:r>
              <w:rPr>
                <w:rFonts w:ascii="NPSRawlinsonOT" w:hAnsi="NPSRawlinsonOT"/>
                <w:sz w:val="24"/>
                <w:szCs w:val="24"/>
              </w:rPr>
              <w:t>Clearing</w:t>
            </w:r>
          </w:p>
        </w:tc>
        <w:tc>
          <w:tcPr>
            <w:tcW w:w="2160" w:type="dxa"/>
            <w:vAlign w:val="center"/>
          </w:tcPr>
          <w:p w14:paraId="0C66DFC0" w14:textId="5F02284B" w:rsidR="00FF5DE0" w:rsidRDefault="00515252" w:rsidP="00177566">
            <w:pPr>
              <w:jc w:val="center"/>
              <w:rPr>
                <w:rFonts w:ascii="NPSRawlinsonOT" w:hAnsi="NPSRawlinsonOT"/>
                <w:sz w:val="24"/>
                <w:szCs w:val="24"/>
              </w:rPr>
            </w:pPr>
            <w:r>
              <w:rPr>
                <w:rFonts w:ascii="NPSRawlinsonOT" w:hAnsi="NPSRawlinsonOT"/>
                <w:sz w:val="24"/>
                <w:szCs w:val="24"/>
              </w:rPr>
              <w:t>16</w:t>
            </w:r>
          </w:p>
        </w:tc>
        <w:tc>
          <w:tcPr>
            <w:tcW w:w="2160" w:type="dxa"/>
            <w:vAlign w:val="center"/>
          </w:tcPr>
          <w:p w14:paraId="61A272C8" w14:textId="69260ADF" w:rsidR="00FF5DE0" w:rsidRDefault="00B117C9" w:rsidP="00177566">
            <w:pPr>
              <w:jc w:val="center"/>
              <w:rPr>
                <w:rFonts w:ascii="NPSRawlinsonOT" w:hAnsi="NPSRawlinsonOT"/>
                <w:sz w:val="24"/>
                <w:szCs w:val="24"/>
              </w:rPr>
            </w:pPr>
            <w:r>
              <w:rPr>
                <w:rFonts w:ascii="NPSRawlinsonOT" w:hAnsi="NPSRawlinsonOT"/>
                <w:sz w:val="24"/>
                <w:szCs w:val="24"/>
              </w:rPr>
              <w:t>73</w:t>
            </w:r>
          </w:p>
        </w:tc>
        <w:tc>
          <w:tcPr>
            <w:tcW w:w="2160" w:type="dxa"/>
            <w:vAlign w:val="center"/>
          </w:tcPr>
          <w:p w14:paraId="301A5F0A" w14:textId="3245D352" w:rsidR="00FF5DE0" w:rsidRDefault="00F95341" w:rsidP="00177566">
            <w:pPr>
              <w:jc w:val="center"/>
              <w:rPr>
                <w:rFonts w:ascii="NPSRawlinsonOT" w:hAnsi="NPSRawlinsonOT"/>
                <w:sz w:val="24"/>
                <w:szCs w:val="24"/>
              </w:rPr>
            </w:pPr>
            <w:r>
              <w:rPr>
                <w:rFonts w:ascii="NPSRawlinsonOT" w:hAnsi="NPSRawlinsonOT"/>
                <w:sz w:val="24"/>
                <w:szCs w:val="24"/>
              </w:rPr>
              <w:t>27</w:t>
            </w:r>
          </w:p>
        </w:tc>
      </w:tr>
      <w:tr w:rsidR="00FF5DE0" w14:paraId="7C7BC841" w14:textId="77777777" w:rsidTr="00177566">
        <w:trPr>
          <w:trHeight w:val="360"/>
          <w:jc w:val="center"/>
        </w:trPr>
        <w:tc>
          <w:tcPr>
            <w:tcW w:w="3060" w:type="dxa"/>
            <w:vAlign w:val="center"/>
          </w:tcPr>
          <w:p w14:paraId="2BA57F30" w14:textId="4B7DF926" w:rsidR="00FF5DE0" w:rsidRDefault="00FE08BD" w:rsidP="00177566">
            <w:pPr>
              <w:jc w:val="center"/>
              <w:rPr>
                <w:rFonts w:ascii="NPSRawlinsonOT" w:hAnsi="NPSRawlinsonOT"/>
                <w:sz w:val="24"/>
                <w:szCs w:val="24"/>
              </w:rPr>
            </w:pPr>
            <w:r>
              <w:rPr>
                <w:rFonts w:ascii="NPSRawlinsonOT" w:hAnsi="NPSRawlinsonOT"/>
                <w:sz w:val="24"/>
                <w:szCs w:val="24"/>
              </w:rPr>
              <w:t>Defoliation</w:t>
            </w:r>
          </w:p>
        </w:tc>
        <w:tc>
          <w:tcPr>
            <w:tcW w:w="2160" w:type="dxa"/>
            <w:vAlign w:val="center"/>
          </w:tcPr>
          <w:p w14:paraId="070D0FB6" w14:textId="40D81036" w:rsidR="00FF5DE0" w:rsidRDefault="00515252" w:rsidP="00177566">
            <w:pPr>
              <w:jc w:val="center"/>
              <w:rPr>
                <w:rFonts w:ascii="NPSRawlinsonOT" w:hAnsi="NPSRawlinsonOT"/>
                <w:sz w:val="24"/>
                <w:szCs w:val="24"/>
              </w:rPr>
            </w:pPr>
            <w:r>
              <w:rPr>
                <w:rFonts w:ascii="NPSRawlinsonOT" w:hAnsi="NPSRawlinsonOT"/>
                <w:sz w:val="24"/>
                <w:szCs w:val="24"/>
              </w:rPr>
              <w:t>1648</w:t>
            </w:r>
          </w:p>
        </w:tc>
        <w:tc>
          <w:tcPr>
            <w:tcW w:w="2160" w:type="dxa"/>
            <w:vAlign w:val="center"/>
          </w:tcPr>
          <w:p w14:paraId="1B20603B" w14:textId="74651E94" w:rsidR="00FF5DE0" w:rsidRDefault="00B117C9" w:rsidP="00177566">
            <w:pPr>
              <w:jc w:val="center"/>
              <w:rPr>
                <w:rFonts w:ascii="NPSRawlinsonOT" w:hAnsi="NPSRawlinsonOT"/>
                <w:sz w:val="24"/>
                <w:szCs w:val="24"/>
              </w:rPr>
            </w:pPr>
            <w:r>
              <w:rPr>
                <w:rFonts w:ascii="NPSRawlinsonOT" w:hAnsi="NPSRawlinsonOT"/>
                <w:sz w:val="24"/>
                <w:szCs w:val="24"/>
              </w:rPr>
              <w:t>32</w:t>
            </w:r>
          </w:p>
        </w:tc>
        <w:tc>
          <w:tcPr>
            <w:tcW w:w="2160" w:type="dxa"/>
            <w:vAlign w:val="center"/>
          </w:tcPr>
          <w:p w14:paraId="44188A3B" w14:textId="1F92ABCA" w:rsidR="00FF5DE0" w:rsidRDefault="00F95341" w:rsidP="00177566">
            <w:pPr>
              <w:jc w:val="center"/>
              <w:rPr>
                <w:rFonts w:ascii="NPSRawlinsonOT" w:hAnsi="NPSRawlinsonOT"/>
                <w:sz w:val="24"/>
                <w:szCs w:val="24"/>
              </w:rPr>
            </w:pPr>
            <w:r>
              <w:rPr>
                <w:rFonts w:ascii="NPSRawlinsonOT" w:hAnsi="NPSRawlinsonOT"/>
                <w:sz w:val="24"/>
                <w:szCs w:val="24"/>
              </w:rPr>
              <w:t>2005</w:t>
            </w:r>
          </w:p>
        </w:tc>
      </w:tr>
      <w:tr w:rsidR="00FF5DE0" w14:paraId="5B4DD9C4" w14:textId="77777777" w:rsidTr="00177566">
        <w:trPr>
          <w:trHeight w:val="360"/>
          <w:jc w:val="center"/>
        </w:trPr>
        <w:tc>
          <w:tcPr>
            <w:tcW w:w="3060" w:type="dxa"/>
            <w:vAlign w:val="center"/>
          </w:tcPr>
          <w:p w14:paraId="33BE691D" w14:textId="6BD21BF3" w:rsidR="00FF5DE0" w:rsidRDefault="00871DCD" w:rsidP="00177566">
            <w:pPr>
              <w:jc w:val="center"/>
              <w:rPr>
                <w:rFonts w:ascii="NPSRawlinsonOT" w:hAnsi="NPSRawlinsonOT"/>
                <w:sz w:val="24"/>
                <w:szCs w:val="24"/>
              </w:rPr>
            </w:pPr>
            <w:r>
              <w:rPr>
                <w:rFonts w:ascii="NPSRawlinsonOT" w:hAnsi="NPSRawlinsonOT"/>
                <w:sz w:val="24"/>
                <w:szCs w:val="24"/>
              </w:rPr>
              <w:t>Development</w:t>
            </w:r>
          </w:p>
        </w:tc>
        <w:tc>
          <w:tcPr>
            <w:tcW w:w="2160" w:type="dxa"/>
            <w:vAlign w:val="center"/>
          </w:tcPr>
          <w:p w14:paraId="2AD34EFC" w14:textId="3BF2B060" w:rsidR="00FF5DE0" w:rsidRDefault="00515252" w:rsidP="00177566">
            <w:pPr>
              <w:jc w:val="center"/>
              <w:rPr>
                <w:rFonts w:ascii="NPSRawlinsonOT" w:hAnsi="NPSRawlinsonOT"/>
                <w:sz w:val="24"/>
                <w:szCs w:val="24"/>
              </w:rPr>
            </w:pPr>
            <w:r>
              <w:rPr>
                <w:rFonts w:ascii="NPSRawlinsonOT" w:hAnsi="NPSRawlinsonOT"/>
                <w:sz w:val="24"/>
                <w:szCs w:val="24"/>
              </w:rPr>
              <w:t>1</w:t>
            </w:r>
          </w:p>
        </w:tc>
        <w:tc>
          <w:tcPr>
            <w:tcW w:w="2160" w:type="dxa"/>
            <w:vAlign w:val="center"/>
          </w:tcPr>
          <w:p w14:paraId="0789DE09" w14:textId="66530BB9" w:rsidR="00FF5DE0" w:rsidRDefault="00B117C9" w:rsidP="00177566">
            <w:pPr>
              <w:jc w:val="center"/>
              <w:rPr>
                <w:rFonts w:ascii="NPSRawlinsonOT" w:hAnsi="NPSRawlinsonOT"/>
                <w:sz w:val="24"/>
                <w:szCs w:val="24"/>
              </w:rPr>
            </w:pPr>
            <w:r>
              <w:rPr>
                <w:rFonts w:ascii="NPSRawlinsonOT" w:hAnsi="NPSRawlinsonOT"/>
                <w:sz w:val="24"/>
                <w:szCs w:val="24"/>
              </w:rPr>
              <w:t>5</w:t>
            </w:r>
          </w:p>
        </w:tc>
        <w:tc>
          <w:tcPr>
            <w:tcW w:w="2160" w:type="dxa"/>
            <w:vAlign w:val="center"/>
          </w:tcPr>
          <w:p w14:paraId="4F17B37E" w14:textId="58D521AC" w:rsidR="00FF5DE0" w:rsidRDefault="00F95341" w:rsidP="00177566">
            <w:pPr>
              <w:jc w:val="center"/>
              <w:rPr>
                <w:rFonts w:ascii="NPSRawlinsonOT" w:hAnsi="NPSRawlinsonOT"/>
                <w:sz w:val="24"/>
                <w:szCs w:val="24"/>
              </w:rPr>
            </w:pPr>
            <w:r>
              <w:rPr>
                <w:rFonts w:ascii="NPSRawlinsonOT" w:hAnsi="NPSRawlinsonOT"/>
                <w:sz w:val="24"/>
                <w:szCs w:val="24"/>
              </w:rPr>
              <w:t>7</w:t>
            </w:r>
          </w:p>
        </w:tc>
      </w:tr>
      <w:tr w:rsidR="00FF5DE0" w14:paraId="06692E72" w14:textId="77777777" w:rsidTr="00177566">
        <w:trPr>
          <w:trHeight w:val="360"/>
          <w:jc w:val="center"/>
        </w:trPr>
        <w:tc>
          <w:tcPr>
            <w:tcW w:w="3060" w:type="dxa"/>
            <w:vAlign w:val="center"/>
          </w:tcPr>
          <w:p w14:paraId="54A80ABF" w14:textId="15BD6CB7" w:rsidR="00871DCD" w:rsidRDefault="00871DCD" w:rsidP="00177566">
            <w:pPr>
              <w:jc w:val="center"/>
              <w:rPr>
                <w:rFonts w:ascii="NPSRawlinsonOT" w:hAnsi="NPSRawlinsonOT"/>
                <w:sz w:val="24"/>
                <w:szCs w:val="24"/>
              </w:rPr>
            </w:pPr>
            <w:r>
              <w:rPr>
                <w:rFonts w:ascii="NPSRawlinsonOT" w:hAnsi="NPSRawlinsonOT"/>
                <w:sz w:val="24"/>
                <w:szCs w:val="24"/>
              </w:rPr>
              <w:t>Fire</w:t>
            </w:r>
          </w:p>
        </w:tc>
        <w:tc>
          <w:tcPr>
            <w:tcW w:w="2160" w:type="dxa"/>
            <w:vAlign w:val="center"/>
          </w:tcPr>
          <w:p w14:paraId="4DB1135C" w14:textId="08D683AB" w:rsidR="00FF5DE0" w:rsidRDefault="00515252" w:rsidP="00177566">
            <w:pPr>
              <w:jc w:val="center"/>
              <w:rPr>
                <w:rFonts w:ascii="NPSRawlinsonOT" w:hAnsi="NPSRawlinsonOT"/>
                <w:sz w:val="24"/>
                <w:szCs w:val="24"/>
              </w:rPr>
            </w:pPr>
            <w:r>
              <w:rPr>
                <w:rFonts w:ascii="NPSRawlinsonOT" w:hAnsi="NPSRawlinsonOT"/>
                <w:sz w:val="24"/>
                <w:szCs w:val="24"/>
              </w:rPr>
              <w:t>80</w:t>
            </w:r>
          </w:p>
        </w:tc>
        <w:tc>
          <w:tcPr>
            <w:tcW w:w="2160" w:type="dxa"/>
            <w:vAlign w:val="center"/>
          </w:tcPr>
          <w:p w14:paraId="1D407F53" w14:textId="564A5307" w:rsidR="00FF5DE0" w:rsidRDefault="00B117C9" w:rsidP="00177566">
            <w:pPr>
              <w:jc w:val="center"/>
              <w:rPr>
                <w:rFonts w:ascii="NPSRawlinsonOT" w:hAnsi="NPSRawlinsonOT"/>
                <w:sz w:val="24"/>
                <w:szCs w:val="24"/>
              </w:rPr>
            </w:pPr>
            <w:r>
              <w:rPr>
                <w:rFonts w:ascii="NPSRawlinsonOT" w:hAnsi="NPSRawlinsonOT"/>
                <w:sz w:val="24"/>
                <w:szCs w:val="24"/>
              </w:rPr>
              <w:t>131</w:t>
            </w:r>
          </w:p>
        </w:tc>
        <w:tc>
          <w:tcPr>
            <w:tcW w:w="2160" w:type="dxa"/>
            <w:vAlign w:val="center"/>
          </w:tcPr>
          <w:p w14:paraId="4E6150E5" w14:textId="5E7CDEE5" w:rsidR="00871DCD" w:rsidRDefault="003C6BC1" w:rsidP="00177566">
            <w:pPr>
              <w:jc w:val="center"/>
              <w:rPr>
                <w:rFonts w:ascii="NPSRawlinsonOT" w:hAnsi="NPSRawlinsonOT"/>
                <w:sz w:val="24"/>
                <w:szCs w:val="24"/>
              </w:rPr>
            </w:pPr>
            <w:r>
              <w:rPr>
                <w:rFonts w:ascii="NPSRawlinsonOT" w:hAnsi="NPSRawlinsonOT"/>
                <w:sz w:val="24"/>
                <w:szCs w:val="24"/>
              </w:rPr>
              <w:t>1594</w:t>
            </w:r>
          </w:p>
        </w:tc>
      </w:tr>
      <w:tr w:rsidR="00871DCD" w14:paraId="62CB3EC5" w14:textId="77777777" w:rsidTr="00177566">
        <w:trPr>
          <w:trHeight w:val="360"/>
          <w:jc w:val="center"/>
        </w:trPr>
        <w:tc>
          <w:tcPr>
            <w:tcW w:w="3060" w:type="dxa"/>
            <w:vAlign w:val="center"/>
          </w:tcPr>
          <w:p w14:paraId="320B4DF2" w14:textId="6A880E32" w:rsidR="00871DCD" w:rsidRDefault="00871DCD" w:rsidP="00177566">
            <w:pPr>
              <w:jc w:val="center"/>
              <w:rPr>
                <w:rFonts w:ascii="NPSRawlinsonOT" w:hAnsi="NPSRawlinsonOT"/>
                <w:sz w:val="24"/>
                <w:szCs w:val="24"/>
              </w:rPr>
            </w:pPr>
            <w:r>
              <w:rPr>
                <w:rFonts w:ascii="NPSRawlinsonOT" w:hAnsi="NPSRawlinsonOT"/>
                <w:sz w:val="24"/>
                <w:szCs w:val="24"/>
              </w:rPr>
              <w:t>Ice Damage</w:t>
            </w:r>
          </w:p>
        </w:tc>
        <w:tc>
          <w:tcPr>
            <w:tcW w:w="2160" w:type="dxa"/>
            <w:vAlign w:val="center"/>
          </w:tcPr>
          <w:p w14:paraId="76BA02AB" w14:textId="2885FCA8" w:rsidR="00871DCD" w:rsidRDefault="00515252"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59055E71" w14:textId="7C6029C7" w:rsidR="00871DCD" w:rsidRDefault="00B117C9" w:rsidP="00177566">
            <w:pPr>
              <w:jc w:val="center"/>
              <w:rPr>
                <w:rFonts w:ascii="NPSRawlinsonOT" w:hAnsi="NPSRawlinsonOT"/>
                <w:sz w:val="24"/>
                <w:szCs w:val="24"/>
              </w:rPr>
            </w:pPr>
            <w:r>
              <w:rPr>
                <w:rFonts w:ascii="NPSRawlinsonOT" w:hAnsi="NPSRawlinsonOT"/>
                <w:sz w:val="24"/>
                <w:szCs w:val="24"/>
              </w:rPr>
              <w:t>2</w:t>
            </w:r>
          </w:p>
        </w:tc>
        <w:tc>
          <w:tcPr>
            <w:tcW w:w="2160" w:type="dxa"/>
            <w:vAlign w:val="center"/>
          </w:tcPr>
          <w:p w14:paraId="3E050CDD" w14:textId="6DEC803B" w:rsidR="00871DCD" w:rsidRDefault="003C6BC1" w:rsidP="00177566">
            <w:pPr>
              <w:jc w:val="center"/>
              <w:rPr>
                <w:rFonts w:ascii="NPSRawlinsonOT" w:hAnsi="NPSRawlinsonOT"/>
                <w:sz w:val="24"/>
                <w:szCs w:val="24"/>
              </w:rPr>
            </w:pPr>
            <w:r>
              <w:rPr>
                <w:rFonts w:ascii="NPSRawlinsonOT" w:hAnsi="NPSRawlinsonOT"/>
                <w:sz w:val="24"/>
                <w:szCs w:val="24"/>
              </w:rPr>
              <w:t>0</w:t>
            </w:r>
          </w:p>
        </w:tc>
      </w:tr>
      <w:tr w:rsidR="00871DCD" w14:paraId="0F06C4D0" w14:textId="77777777" w:rsidTr="00177566">
        <w:trPr>
          <w:trHeight w:val="360"/>
          <w:jc w:val="center"/>
        </w:trPr>
        <w:tc>
          <w:tcPr>
            <w:tcW w:w="3060" w:type="dxa"/>
            <w:vAlign w:val="center"/>
          </w:tcPr>
          <w:p w14:paraId="5947DA4B" w14:textId="2E647706" w:rsidR="00871DCD" w:rsidRDefault="00871DCD" w:rsidP="00177566">
            <w:pPr>
              <w:jc w:val="center"/>
              <w:rPr>
                <w:rFonts w:ascii="NPSRawlinsonOT" w:hAnsi="NPSRawlinsonOT"/>
                <w:sz w:val="24"/>
                <w:szCs w:val="24"/>
              </w:rPr>
            </w:pPr>
            <w:r>
              <w:rPr>
                <w:rFonts w:ascii="NPSRawlinsonOT" w:hAnsi="NPSRawlinsonOT"/>
                <w:sz w:val="24"/>
                <w:szCs w:val="24"/>
              </w:rPr>
              <w:t>Mass Movement</w:t>
            </w:r>
          </w:p>
        </w:tc>
        <w:tc>
          <w:tcPr>
            <w:tcW w:w="2160" w:type="dxa"/>
            <w:vAlign w:val="center"/>
          </w:tcPr>
          <w:p w14:paraId="348E535A" w14:textId="1DD77B0F" w:rsidR="00871DCD" w:rsidRDefault="00E2773C" w:rsidP="00177566">
            <w:pPr>
              <w:jc w:val="center"/>
              <w:rPr>
                <w:rFonts w:ascii="NPSRawlinsonOT" w:hAnsi="NPSRawlinsonOT"/>
                <w:sz w:val="24"/>
                <w:szCs w:val="24"/>
              </w:rPr>
            </w:pPr>
            <w:r>
              <w:rPr>
                <w:rFonts w:ascii="NPSRawlinsonOT" w:hAnsi="NPSRawlinsonOT"/>
                <w:sz w:val="24"/>
                <w:szCs w:val="24"/>
              </w:rPr>
              <w:t>38</w:t>
            </w:r>
          </w:p>
        </w:tc>
        <w:tc>
          <w:tcPr>
            <w:tcW w:w="2160" w:type="dxa"/>
            <w:vAlign w:val="center"/>
          </w:tcPr>
          <w:p w14:paraId="532070F2" w14:textId="5045AB3C" w:rsidR="00871DCD" w:rsidRDefault="00B117C9" w:rsidP="00177566">
            <w:pPr>
              <w:jc w:val="center"/>
              <w:rPr>
                <w:rFonts w:ascii="NPSRawlinsonOT" w:hAnsi="NPSRawlinsonOT"/>
                <w:sz w:val="24"/>
                <w:szCs w:val="24"/>
              </w:rPr>
            </w:pPr>
            <w:r>
              <w:rPr>
                <w:rFonts w:ascii="NPSRawlinsonOT" w:hAnsi="NPSRawlinsonOT"/>
                <w:sz w:val="24"/>
                <w:szCs w:val="24"/>
              </w:rPr>
              <w:t>193</w:t>
            </w:r>
          </w:p>
        </w:tc>
        <w:tc>
          <w:tcPr>
            <w:tcW w:w="2160" w:type="dxa"/>
            <w:vAlign w:val="center"/>
          </w:tcPr>
          <w:p w14:paraId="1E99D82C" w14:textId="57754F4E" w:rsidR="00871DCD" w:rsidRDefault="003C6BC1" w:rsidP="00177566">
            <w:pPr>
              <w:jc w:val="center"/>
              <w:rPr>
                <w:rFonts w:ascii="NPSRawlinsonOT" w:hAnsi="NPSRawlinsonOT"/>
                <w:sz w:val="24"/>
                <w:szCs w:val="24"/>
              </w:rPr>
            </w:pPr>
            <w:r>
              <w:rPr>
                <w:rFonts w:ascii="NPSRawlinsonOT" w:hAnsi="NPSRawlinsonOT"/>
                <w:sz w:val="24"/>
                <w:szCs w:val="24"/>
              </w:rPr>
              <w:t>338</w:t>
            </w:r>
          </w:p>
        </w:tc>
      </w:tr>
      <w:tr w:rsidR="00871DCD" w14:paraId="528035D9" w14:textId="77777777" w:rsidTr="00177566">
        <w:trPr>
          <w:trHeight w:val="360"/>
          <w:jc w:val="center"/>
        </w:trPr>
        <w:tc>
          <w:tcPr>
            <w:tcW w:w="3060" w:type="dxa"/>
            <w:vAlign w:val="center"/>
          </w:tcPr>
          <w:p w14:paraId="258E4591" w14:textId="2255039D" w:rsidR="00871DCD" w:rsidRDefault="000419ED" w:rsidP="00177566">
            <w:pPr>
              <w:jc w:val="center"/>
              <w:rPr>
                <w:rFonts w:ascii="NPSRawlinsonOT" w:hAnsi="NPSRawlinsonOT"/>
                <w:sz w:val="24"/>
                <w:szCs w:val="24"/>
              </w:rPr>
            </w:pPr>
            <w:r>
              <w:rPr>
                <w:rFonts w:ascii="NPSRawlinsonOT" w:hAnsi="NPSRawlinsonOT"/>
                <w:sz w:val="24"/>
                <w:szCs w:val="24"/>
              </w:rPr>
              <w:t>Post Avalanche</w:t>
            </w:r>
          </w:p>
        </w:tc>
        <w:tc>
          <w:tcPr>
            <w:tcW w:w="2160" w:type="dxa"/>
            <w:vAlign w:val="center"/>
          </w:tcPr>
          <w:p w14:paraId="5E0F818C" w14:textId="6E98B434" w:rsidR="00871DCD" w:rsidRDefault="00E2773C"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13E9C8B4" w14:textId="1BC6EC73" w:rsidR="00871DCD" w:rsidRDefault="00B117C9" w:rsidP="00177566">
            <w:pPr>
              <w:jc w:val="center"/>
              <w:rPr>
                <w:rFonts w:ascii="NPSRawlinsonOT" w:hAnsi="NPSRawlinsonOT"/>
                <w:sz w:val="24"/>
                <w:szCs w:val="24"/>
              </w:rPr>
            </w:pPr>
            <w:r>
              <w:rPr>
                <w:rFonts w:ascii="NPSRawlinsonOT" w:hAnsi="NPSRawlinsonOT"/>
                <w:sz w:val="24"/>
                <w:szCs w:val="24"/>
              </w:rPr>
              <w:t>4</w:t>
            </w:r>
          </w:p>
        </w:tc>
        <w:tc>
          <w:tcPr>
            <w:tcW w:w="2160" w:type="dxa"/>
            <w:vAlign w:val="center"/>
          </w:tcPr>
          <w:p w14:paraId="0AC56A00" w14:textId="52D00C03" w:rsidR="00871DCD" w:rsidRDefault="003C6BC1" w:rsidP="00177566">
            <w:pPr>
              <w:jc w:val="center"/>
              <w:rPr>
                <w:rFonts w:ascii="NPSRawlinsonOT" w:hAnsi="NPSRawlinsonOT"/>
                <w:sz w:val="24"/>
                <w:szCs w:val="24"/>
              </w:rPr>
            </w:pPr>
            <w:r>
              <w:rPr>
                <w:rFonts w:ascii="NPSRawlinsonOT" w:hAnsi="NPSRawlinsonOT"/>
                <w:sz w:val="24"/>
                <w:szCs w:val="24"/>
              </w:rPr>
              <w:t>10</w:t>
            </w:r>
          </w:p>
        </w:tc>
      </w:tr>
      <w:tr w:rsidR="00871DCD" w14:paraId="5B81DF9F" w14:textId="77777777" w:rsidTr="00177566">
        <w:trPr>
          <w:trHeight w:val="360"/>
          <w:jc w:val="center"/>
        </w:trPr>
        <w:tc>
          <w:tcPr>
            <w:tcW w:w="3060" w:type="dxa"/>
            <w:vAlign w:val="center"/>
          </w:tcPr>
          <w:p w14:paraId="223E5D7C" w14:textId="2804742E" w:rsidR="00871DCD" w:rsidRDefault="000419ED" w:rsidP="00177566">
            <w:pPr>
              <w:jc w:val="center"/>
              <w:rPr>
                <w:rFonts w:ascii="NPSRawlinsonOT" w:hAnsi="NPSRawlinsonOT"/>
                <w:sz w:val="24"/>
                <w:szCs w:val="24"/>
              </w:rPr>
            </w:pPr>
            <w:r>
              <w:rPr>
                <w:rFonts w:ascii="NPSRawlinsonOT" w:hAnsi="NPSRawlinsonOT"/>
                <w:sz w:val="24"/>
                <w:szCs w:val="24"/>
              </w:rPr>
              <w:t>Post Blowdown</w:t>
            </w:r>
          </w:p>
        </w:tc>
        <w:tc>
          <w:tcPr>
            <w:tcW w:w="2160" w:type="dxa"/>
            <w:vAlign w:val="center"/>
          </w:tcPr>
          <w:p w14:paraId="4D9521EE" w14:textId="73463336" w:rsidR="00871DCD" w:rsidRDefault="00E2773C" w:rsidP="00177566">
            <w:pPr>
              <w:jc w:val="center"/>
              <w:rPr>
                <w:rFonts w:ascii="NPSRawlinsonOT" w:hAnsi="NPSRawlinsonOT"/>
                <w:sz w:val="24"/>
                <w:szCs w:val="24"/>
              </w:rPr>
            </w:pPr>
            <w:r>
              <w:rPr>
                <w:rFonts w:ascii="NPSRawlinsonOT" w:hAnsi="NPSRawlinsonOT"/>
                <w:sz w:val="24"/>
                <w:szCs w:val="24"/>
              </w:rPr>
              <w:t>1</w:t>
            </w:r>
          </w:p>
        </w:tc>
        <w:tc>
          <w:tcPr>
            <w:tcW w:w="2160" w:type="dxa"/>
            <w:vAlign w:val="center"/>
          </w:tcPr>
          <w:p w14:paraId="6D439707" w14:textId="3969AE7A" w:rsidR="00871DCD" w:rsidRDefault="00B117C9"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5505D324" w14:textId="1269C029" w:rsidR="00871DCD" w:rsidRDefault="003C6BC1" w:rsidP="00177566">
            <w:pPr>
              <w:jc w:val="center"/>
              <w:rPr>
                <w:rFonts w:ascii="NPSRawlinsonOT" w:hAnsi="NPSRawlinsonOT"/>
                <w:sz w:val="24"/>
                <w:szCs w:val="24"/>
              </w:rPr>
            </w:pPr>
            <w:r>
              <w:rPr>
                <w:rFonts w:ascii="NPSRawlinsonOT" w:hAnsi="NPSRawlinsonOT"/>
                <w:sz w:val="24"/>
                <w:szCs w:val="24"/>
              </w:rPr>
              <w:t>0</w:t>
            </w:r>
          </w:p>
        </w:tc>
      </w:tr>
      <w:tr w:rsidR="00871DCD" w14:paraId="5D49087C" w14:textId="77777777" w:rsidTr="00177566">
        <w:trPr>
          <w:trHeight w:val="360"/>
          <w:jc w:val="center"/>
        </w:trPr>
        <w:tc>
          <w:tcPr>
            <w:tcW w:w="3060" w:type="dxa"/>
            <w:vAlign w:val="center"/>
          </w:tcPr>
          <w:p w14:paraId="28A26F6D" w14:textId="6B0BD9E3" w:rsidR="00871DCD" w:rsidRDefault="000419ED" w:rsidP="00177566">
            <w:pPr>
              <w:jc w:val="center"/>
              <w:rPr>
                <w:rFonts w:ascii="NPSRawlinsonOT" w:hAnsi="NPSRawlinsonOT"/>
                <w:sz w:val="24"/>
                <w:szCs w:val="24"/>
              </w:rPr>
            </w:pPr>
            <w:r>
              <w:rPr>
                <w:rFonts w:ascii="NPSRawlinsonOT" w:hAnsi="NPSRawlinsonOT"/>
                <w:sz w:val="24"/>
                <w:szCs w:val="24"/>
              </w:rPr>
              <w:t>Post Clearing</w:t>
            </w:r>
          </w:p>
        </w:tc>
        <w:tc>
          <w:tcPr>
            <w:tcW w:w="2160" w:type="dxa"/>
            <w:vAlign w:val="center"/>
          </w:tcPr>
          <w:p w14:paraId="7A995F38" w14:textId="6727966D" w:rsidR="00871DCD" w:rsidRDefault="00E2773C" w:rsidP="00177566">
            <w:pPr>
              <w:jc w:val="center"/>
              <w:rPr>
                <w:rFonts w:ascii="NPSRawlinsonOT" w:hAnsi="NPSRawlinsonOT"/>
                <w:sz w:val="24"/>
                <w:szCs w:val="24"/>
              </w:rPr>
            </w:pPr>
            <w:r>
              <w:rPr>
                <w:rFonts w:ascii="NPSRawlinsonOT" w:hAnsi="NPSRawlinsonOT"/>
                <w:sz w:val="24"/>
                <w:szCs w:val="24"/>
              </w:rPr>
              <w:t>3</w:t>
            </w:r>
          </w:p>
        </w:tc>
        <w:tc>
          <w:tcPr>
            <w:tcW w:w="2160" w:type="dxa"/>
            <w:vAlign w:val="center"/>
          </w:tcPr>
          <w:p w14:paraId="68E6D124" w14:textId="265748BA" w:rsidR="00871DCD" w:rsidRDefault="00B117C9"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79F23E32" w14:textId="7DFD9C0A" w:rsidR="00871DCD" w:rsidRDefault="003C6BC1" w:rsidP="00177566">
            <w:pPr>
              <w:jc w:val="center"/>
              <w:rPr>
                <w:rFonts w:ascii="NPSRawlinsonOT" w:hAnsi="NPSRawlinsonOT"/>
                <w:sz w:val="24"/>
                <w:szCs w:val="24"/>
              </w:rPr>
            </w:pPr>
            <w:r>
              <w:rPr>
                <w:rFonts w:ascii="NPSRawlinsonOT" w:hAnsi="NPSRawlinsonOT"/>
                <w:sz w:val="24"/>
                <w:szCs w:val="24"/>
              </w:rPr>
              <w:t>6</w:t>
            </w:r>
          </w:p>
        </w:tc>
      </w:tr>
      <w:tr w:rsidR="00644EE9" w14:paraId="52FE8CED" w14:textId="77777777" w:rsidTr="00177566">
        <w:trPr>
          <w:trHeight w:val="360"/>
          <w:jc w:val="center"/>
        </w:trPr>
        <w:tc>
          <w:tcPr>
            <w:tcW w:w="3060" w:type="dxa"/>
            <w:vAlign w:val="center"/>
          </w:tcPr>
          <w:p w14:paraId="0713CD8E" w14:textId="633E063E" w:rsidR="00644EE9" w:rsidRDefault="00644EE9" w:rsidP="00177566">
            <w:pPr>
              <w:jc w:val="center"/>
              <w:rPr>
                <w:rFonts w:ascii="NPSRawlinsonOT" w:hAnsi="NPSRawlinsonOT"/>
                <w:sz w:val="24"/>
                <w:szCs w:val="24"/>
              </w:rPr>
            </w:pPr>
            <w:r>
              <w:rPr>
                <w:rFonts w:ascii="NPSRawlinsonOT" w:hAnsi="NPSRawlinsonOT"/>
                <w:sz w:val="24"/>
                <w:szCs w:val="24"/>
              </w:rPr>
              <w:t>Post Defoliation</w:t>
            </w:r>
          </w:p>
        </w:tc>
        <w:tc>
          <w:tcPr>
            <w:tcW w:w="2160" w:type="dxa"/>
            <w:vAlign w:val="center"/>
          </w:tcPr>
          <w:p w14:paraId="1DC184B3" w14:textId="5D826970" w:rsidR="00644EE9" w:rsidRDefault="00644EE9"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240C7EC7" w14:textId="6F13E39F" w:rsidR="00644EE9" w:rsidRDefault="00644EE9"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0E68512B" w14:textId="69104737" w:rsidR="00644EE9" w:rsidRDefault="00644EE9" w:rsidP="00177566">
            <w:pPr>
              <w:jc w:val="center"/>
              <w:rPr>
                <w:rFonts w:ascii="NPSRawlinsonOT" w:hAnsi="NPSRawlinsonOT"/>
                <w:sz w:val="24"/>
                <w:szCs w:val="24"/>
              </w:rPr>
            </w:pPr>
            <w:r>
              <w:rPr>
                <w:rFonts w:ascii="NPSRawlinsonOT" w:hAnsi="NPSRawlinsonOT"/>
                <w:sz w:val="24"/>
                <w:szCs w:val="24"/>
              </w:rPr>
              <w:t>2</w:t>
            </w:r>
          </w:p>
        </w:tc>
      </w:tr>
      <w:tr w:rsidR="00871DCD" w14:paraId="5EDA0051" w14:textId="77777777" w:rsidTr="00177566">
        <w:trPr>
          <w:trHeight w:val="360"/>
          <w:jc w:val="center"/>
        </w:trPr>
        <w:tc>
          <w:tcPr>
            <w:tcW w:w="3060" w:type="dxa"/>
            <w:vAlign w:val="center"/>
          </w:tcPr>
          <w:p w14:paraId="4A48169F" w14:textId="166B1A8F" w:rsidR="00871DCD" w:rsidRPr="00871DCD" w:rsidRDefault="000419ED" w:rsidP="00177566">
            <w:pPr>
              <w:jc w:val="center"/>
              <w:rPr>
                <w:rFonts w:ascii="NPSRawlinsonOT" w:hAnsi="NPSRawlinsonOT"/>
                <w:sz w:val="24"/>
                <w:szCs w:val="24"/>
              </w:rPr>
            </w:pPr>
            <w:r>
              <w:rPr>
                <w:rFonts w:ascii="NPSRawlinsonOT" w:hAnsi="NPSRawlinsonOT"/>
                <w:sz w:val="24"/>
                <w:szCs w:val="24"/>
              </w:rPr>
              <w:t>Post Fire</w:t>
            </w:r>
          </w:p>
        </w:tc>
        <w:tc>
          <w:tcPr>
            <w:tcW w:w="2160" w:type="dxa"/>
            <w:vAlign w:val="center"/>
          </w:tcPr>
          <w:p w14:paraId="4A98A3BC" w14:textId="6E13D5DF" w:rsidR="00871DCD" w:rsidRDefault="00E2773C" w:rsidP="00177566">
            <w:pPr>
              <w:jc w:val="center"/>
              <w:rPr>
                <w:rFonts w:ascii="NPSRawlinsonOT" w:hAnsi="NPSRawlinsonOT"/>
                <w:sz w:val="24"/>
                <w:szCs w:val="24"/>
              </w:rPr>
            </w:pPr>
            <w:r>
              <w:rPr>
                <w:rFonts w:ascii="NPSRawlinsonOT" w:hAnsi="NPSRawlinsonOT"/>
                <w:sz w:val="24"/>
                <w:szCs w:val="24"/>
              </w:rPr>
              <w:t>80</w:t>
            </w:r>
          </w:p>
        </w:tc>
        <w:tc>
          <w:tcPr>
            <w:tcW w:w="2160" w:type="dxa"/>
            <w:vAlign w:val="center"/>
          </w:tcPr>
          <w:p w14:paraId="5CCE3232" w14:textId="436CD497" w:rsidR="00871DCD" w:rsidRDefault="00B117C9" w:rsidP="00177566">
            <w:pPr>
              <w:jc w:val="center"/>
              <w:rPr>
                <w:rFonts w:ascii="NPSRawlinsonOT" w:hAnsi="NPSRawlinsonOT"/>
                <w:sz w:val="24"/>
                <w:szCs w:val="24"/>
              </w:rPr>
            </w:pPr>
            <w:r>
              <w:rPr>
                <w:rFonts w:ascii="NPSRawlinsonOT" w:hAnsi="NPSRawlinsonOT"/>
                <w:sz w:val="24"/>
                <w:szCs w:val="24"/>
              </w:rPr>
              <w:t>74</w:t>
            </w:r>
          </w:p>
        </w:tc>
        <w:tc>
          <w:tcPr>
            <w:tcW w:w="2160" w:type="dxa"/>
            <w:vAlign w:val="center"/>
          </w:tcPr>
          <w:p w14:paraId="6D688C44" w14:textId="6F1AFF3B" w:rsidR="00871DCD" w:rsidRDefault="004F1C86" w:rsidP="00177566">
            <w:pPr>
              <w:jc w:val="center"/>
              <w:rPr>
                <w:rFonts w:ascii="NPSRawlinsonOT" w:hAnsi="NPSRawlinsonOT"/>
                <w:sz w:val="24"/>
                <w:szCs w:val="24"/>
              </w:rPr>
            </w:pPr>
            <w:r>
              <w:rPr>
                <w:rFonts w:ascii="NPSRawlinsonOT" w:hAnsi="NPSRawlinsonOT"/>
                <w:sz w:val="24"/>
                <w:szCs w:val="24"/>
              </w:rPr>
              <w:t>523</w:t>
            </w:r>
          </w:p>
        </w:tc>
      </w:tr>
      <w:tr w:rsidR="000419ED" w14:paraId="4F30E104" w14:textId="77777777" w:rsidTr="00177566">
        <w:trPr>
          <w:trHeight w:val="360"/>
          <w:jc w:val="center"/>
        </w:trPr>
        <w:tc>
          <w:tcPr>
            <w:tcW w:w="3060" w:type="dxa"/>
            <w:vAlign w:val="center"/>
          </w:tcPr>
          <w:p w14:paraId="1D81C6FF" w14:textId="6E9B3EB1" w:rsidR="000419ED" w:rsidRDefault="000419ED" w:rsidP="00177566">
            <w:pPr>
              <w:jc w:val="center"/>
              <w:rPr>
                <w:rFonts w:ascii="NPSRawlinsonOT" w:hAnsi="NPSRawlinsonOT"/>
                <w:sz w:val="24"/>
                <w:szCs w:val="24"/>
              </w:rPr>
            </w:pPr>
            <w:r>
              <w:rPr>
                <w:rFonts w:ascii="NPSRawlinsonOT" w:hAnsi="NPSRawlinsonOT"/>
                <w:sz w:val="24"/>
                <w:szCs w:val="24"/>
              </w:rPr>
              <w:t>Post Mass Movement</w:t>
            </w:r>
          </w:p>
        </w:tc>
        <w:tc>
          <w:tcPr>
            <w:tcW w:w="2160" w:type="dxa"/>
            <w:vAlign w:val="center"/>
          </w:tcPr>
          <w:p w14:paraId="16BBD3FF" w14:textId="0A00B909" w:rsidR="000419ED" w:rsidRDefault="00E2773C"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3EC08952" w14:textId="412472B5" w:rsidR="000419ED" w:rsidRDefault="00B117C9" w:rsidP="00177566">
            <w:pPr>
              <w:jc w:val="center"/>
              <w:rPr>
                <w:rFonts w:ascii="NPSRawlinsonOT" w:hAnsi="NPSRawlinsonOT"/>
                <w:sz w:val="24"/>
                <w:szCs w:val="24"/>
              </w:rPr>
            </w:pPr>
            <w:r>
              <w:rPr>
                <w:rFonts w:ascii="NPSRawlinsonOT" w:hAnsi="NPSRawlinsonOT"/>
                <w:sz w:val="24"/>
                <w:szCs w:val="24"/>
              </w:rPr>
              <w:t>2</w:t>
            </w:r>
          </w:p>
        </w:tc>
        <w:tc>
          <w:tcPr>
            <w:tcW w:w="2160" w:type="dxa"/>
            <w:vAlign w:val="center"/>
          </w:tcPr>
          <w:p w14:paraId="7B60E4A7" w14:textId="79BE65E1" w:rsidR="000419ED" w:rsidRDefault="004F1C86" w:rsidP="00177566">
            <w:pPr>
              <w:jc w:val="center"/>
              <w:rPr>
                <w:rFonts w:ascii="NPSRawlinsonOT" w:hAnsi="NPSRawlinsonOT"/>
                <w:sz w:val="24"/>
                <w:szCs w:val="24"/>
              </w:rPr>
            </w:pPr>
            <w:r>
              <w:rPr>
                <w:rFonts w:ascii="NPSRawlinsonOT" w:hAnsi="NPSRawlinsonOT"/>
                <w:sz w:val="24"/>
                <w:szCs w:val="24"/>
              </w:rPr>
              <w:t>2</w:t>
            </w:r>
          </w:p>
        </w:tc>
      </w:tr>
      <w:tr w:rsidR="000419ED" w14:paraId="25870059" w14:textId="77777777" w:rsidTr="00177566">
        <w:trPr>
          <w:trHeight w:val="360"/>
          <w:jc w:val="center"/>
        </w:trPr>
        <w:tc>
          <w:tcPr>
            <w:tcW w:w="3060" w:type="dxa"/>
            <w:vAlign w:val="center"/>
          </w:tcPr>
          <w:p w14:paraId="28469F27" w14:textId="1B646D41" w:rsidR="000419ED" w:rsidRDefault="00315673" w:rsidP="00177566">
            <w:pPr>
              <w:jc w:val="center"/>
              <w:rPr>
                <w:rFonts w:ascii="NPSRawlinsonOT" w:hAnsi="NPSRawlinsonOT"/>
                <w:sz w:val="24"/>
                <w:szCs w:val="24"/>
              </w:rPr>
            </w:pPr>
            <w:r>
              <w:rPr>
                <w:rFonts w:ascii="NPSRawlinsonOT" w:hAnsi="NPSRawlinsonOT"/>
                <w:sz w:val="24"/>
                <w:szCs w:val="24"/>
              </w:rPr>
              <w:t>Riparian Change</w:t>
            </w:r>
          </w:p>
        </w:tc>
        <w:tc>
          <w:tcPr>
            <w:tcW w:w="2160" w:type="dxa"/>
            <w:vAlign w:val="center"/>
          </w:tcPr>
          <w:p w14:paraId="38546798" w14:textId="2F0766A8" w:rsidR="000419ED" w:rsidRDefault="00E2773C" w:rsidP="00177566">
            <w:pPr>
              <w:jc w:val="center"/>
              <w:rPr>
                <w:rFonts w:ascii="NPSRawlinsonOT" w:hAnsi="NPSRawlinsonOT"/>
                <w:sz w:val="24"/>
                <w:szCs w:val="24"/>
              </w:rPr>
            </w:pPr>
            <w:r>
              <w:rPr>
                <w:rFonts w:ascii="NPSRawlinsonOT" w:hAnsi="NPSRawlinsonOT"/>
                <w:sz w:val="24"/>
                <w:szCs w:val="24"/>
              </w:rPr>
              <w:t>351</w:t>
            </w:r>
          </w:p>
        </w:tc>
        <w:tc>
          <w:tcPr>
            <w:tcW w:w="2160" w:type="dxa"/>
            <w:vAlign w:val="center"/>
          </w:tcPr>
          <w:p w14:paraId="1917168D" w14:textId="52F1EEAD" w:rsidR="000419ED" w:rsidRDefault="0041153E" w:rsidP="00177566">
            <w:pPr>
              <w:jc w:val="center"/>
              <w:rPr>
                <w:rFonts w:ascii="NPSRawlinsonOT" w:hAnsi="NPSRawlinsonOT"/>
                <w:sz w:val="24"/>
                <w:szCs w:val="24"/>
              </w:rPr>
            </w:pPr>
            <w:r>
              <w:rPr>
                <w:rFonts w:ascii="NPSRawlinsonOT" w:hAnsi="NPSRawlinsonOT"/>
                <w:sz w:val="24"/>
                <w:szCs w:val="24"/>
              </w:rPr>
              <w:t>989</w:t>
            </w:r>
          </w:p>
        </w:tc>
        <w:tc>
          <w:tcPr>
            <w:tcW w:w="2160" w:type="dxa"/>
            <w:vAlign w:val="center"/>
          </w:tcPr>
          <w:p w14:paraId="25C8DB04" w14:textId="0A0AE446" w:rsidR="000419ED" w:rsidRDefault="004F1C86" w:rsidP="00177566">
            <w:pPr>
              <w:jc w:val="center"/>
              <w:rPr>
                <w:rFonts w:ascii="NPSRawlinsonOT" w:hAnsi="NPSRawlinsonOT"/>
                <w:sz w:val="24"/>
                <w:szCs w:val="24"/>
              </w:rPr>
            </w:pPr>
            <w:r>
              <w:rPr>
                <w:rFonts w:ascii="NPSRawlinsonOT" w:hAnsi="NPSRawlinsonOT"/>
                <w:sz w:val="24"/>
                <w:szCs w:val="24"/>
              </w:rPr>
              <w:t>313</w:t>
            </w:r>
          </w:p>
        </w:tc>
      </w:tr>
      <w:tr w:rsidR="000419ED" w14:paraId="1D1188F7" w14:textId="77777777" w:rsidTr="00177566">
        <w:trPr>
          <w:trHeight w:val="360"/>
          <w:jc w:val="center"/>
        </w:trPr>
        <w:tc>
          <w:tcPr>
            <w:tcW w:w="3060" w:type="dxa"/>
            <w:vAlign w:val="center"/>
          </w:tcPr>
          <w:p w14:paraId="00A51C9E" w14:textId="2A9474D2" w:rsidR="000419ED" w:rsidRDefault="00315673" w:rsidP="00177566">
            <w:pPr>
              <w:jc w:val="center"/>
              <w:rPr>
                <w:rFonts w:ascii="NPSRawlinsonOT" w:hAnsi="NPSRawlinsonOT"/>
                <w:sz w:val="24"/>
                <w:szCs w:val="24"/>
              </w:rPr>
            </w:pPr>
            <w:r>
              <w:rPr>
                <w:rFonts w:ascii="NPSRawlinsonOT" w:hAnsi="NPSRawlinsonOT"/>
                <w:sz w:val="24"/>
                <w:szCs w:val="24"/>
              </w:rPr>
              <w:t>Water</w:t>
            </w:r>
          </w:p>
        </w:tc>
        <w:tc>
          <w:tcPr>
            <w:tcW w:w="2160" w:type="dxa"/>
            <w:vAlign w:val="center"/>
          </w:tcPr>
          <w:p w14:paraId="59478156" w14:textId="49FA1A6A" w:rsidR="000419ED" w:rsidRDefault="00E2773C" w:rsidP="00177566">
            <w:pPr>
              <w:jc w:val="center"/>
              <w:rPr>
                <w:rFonts w:ascii="NPSRawlinsonOT" w:hAnsi="NPSRawlinsonOT"/>
                <w:sz w:val="24"/>
                <w:szCs w:val="24"/>
              </w:rPr>
            </w:pPr>
            <w:r>
              <w:rPr>
                <w:rFonts w:ascii="NPSRawlinsonOT" w:hAnsi="NPSRawlinsonOT"/>
                <w:sz w:val="24"/>
                <w:szCs w:val="24"/>
              </w:rPr>
              <w:t>3</w:t>
            </w:r>
          </w:p>
        </w:tc>
        <w:tc>
          <w:tcPr>
            <w:tcW w:w="2160" w:type="dxa"/>
            <w:vAlign w:val="center"/>
          </w:tcPr>
          <w:p w14:paraId="273992F7" w14:textId="265E4335" w:rsidR="000419ED" w:rsidRDefault="0041153E" w:rsidP="00177566">
            <w:pPr>
              <w:jc w:val="center"/>
              <w:rPr>
                <w:rFonts w:ascii="NPSRawlinsonOT" w:hAnsi="NPSRawlinsonOT"/>
                <w:sz w:val="24"/>
                <w:szCs w:val="24"/>
              </w:rPr>
            </w:pPr>
            <w:r>
              <w:rPr>
                <w:rFonts w:ascii="NPSRawlinsonOT" w:hAnsi="NPSRawlinsonOT"/>
                <w:sz w:val="24"/>
                <w:szCs w:val="24"/>
              </w:rPr>
              <w:t>0</w:t>
            </w:r>
          </w:p>
        </w:tc>
        <w:tc>
          <w:tcPr>
            <w:tcW w:w="2160" w:type="dxa"/>
            <w:vAlign w:val="center"/>
          </w:tcPr>
          <w:p w14:paraId="66C7E10C" w14:textId="5EE403DB" w:rsidR="000419ED" w:rsidRDefault="004F1C86" w:rsidP="00177566">
            <w:pPr>
              <w:jc w:val="center"/>
              <w:rPr>
                <w:rFonts w:ascii="NPSRawlinsonOT" w:hAnsi="NPSRawlinsonOT"/>
                <w:sz w:val="24"/>
                <w:szCs w:val="24"/>
              </w:rPr>
            </w:pPr>
            <w:r>
              <w:rPr>
                <w:rFonts w:ascii="NPSRawlinsonOT" w:hAnsi="NPSRawlinsonOT"/>
                <w:sz w:val="24"/>
                <w:szCs w:val="24"/>
              </w:rPr>
              <w:t>0</w:t>
            </w:r>
          </w:p>
        </w:tc>
      </w:tr>
      <w:tr w:rsidR="004F1C86" w14:paraId="77660B74" w14:textId="77777777" w:rsidTr="00177566">
        <w:trPr>
          <w:trHeight w:val="360"/>
          <w:jc w:val="center"/>
        </w:trPr>
        <w:tc>
          <w:tcPr>
            <w:tcW w:w="3060" w:type="dxa"/>
            <w:vAlign w:val="center"/>
          </w:tcPr>
          <w:p w14:paraId="606DA0FC" w14:textId="5553B0EB" w:rsidR="004F1C86" w:rsidRDefault="004F1C86" w:rsidP="00177566">
            <w:pPr>
              <w:jc w:val="center"/>
              <w:rPr>
                <w:rFonts w:ascii="NPSRawlinsonOT" w:hAnsi="NPSRawlinsonOT"/>
                <w:sz w:val="24"/>
                <w:szCs w:val="24"/>
              </w:rPr>
            </w:pPr>
            <w:r>
              <w:rPr>
                <w:rFonts w:ascii="NPSRawlinsonOT" w:hAnsi="NPSRawlinsonOT"/>
                <w:sz w:val="24"/>
                <w:szCs w:val="24"/>
              </w:rPr>
              <w:t>Total</w:t>
            </w:r>
          </w:p>
        </w:tc>
        <w:tc>
          <w:tcPr>
            <w:tcW w:w="2160" w:type="dxa"/>
            <w:vAlign w:val="center"/>
          </w:tcPr>
          <w:p w14:paraId="68C5D0F1" w14:textId="50AA2EC8" w:rsidR="004F1C86" w:rsidRDefault="00A07C6C" w:rsidP="00177566">
            <w:pPr>
              <w:jc w:val="center"/>
              <w:rPr>
                <w:rFonts w:ascii="NPSRawlinsonOT" w:hAnsi="NPSRawlinsonOT"/>
                <w:sz w:val="24"/>
                <w:szCs w:val="24"/>
              </w:rPr>
            </w:pPr>
            <w:r>
              <w:rPr>
                <w:rFonts w:ascii="NPSRawlinsonOT" w:hAnsi="NPSRawlinsonOT"/>
                <w:sz w:val="24"/>
                <w:szCs w:val="24"/>
              </w:rPr>
              <w:t>6110</w:t>
            </w:r>
          </w:p>
        </w:tc>
        <w:tc>
          <w:tcPr>
            <w:tcW w:w="2160" w:type="dxa"/>
            <w:vAlign w:val="center"/>
          </w:tcPr>
          <w:p w14:paraId="07ED8EE3" w14:textId="488C8C50" w:rsidR="004F1C86" w:rsidRDefault="00A07C6C" w:rsidP="00177566">
            <w:pPr>
              <w:jc w:val="center"/>
              <w:rPr>
                <w:rFonts w:ascii="NPSRawlinsonOT" w:hAnsi="NPSRawlinsonOT"/>
                <w:sz w:val="24"/>
                <w:szCs w:val="24"/>
              </w:rPr>
            </w:pPr>
            <w:r>
              <w:rPr>
                <w:rFonts w:ascii="NPSRawlinsonOT" w:hAnsi="NPSRawlinsonOT"/>
                <w:sz w:val="24"/>
                <w:szCs w:val="24"/>
              </w:rPr>
              <w:t>2495</w:t>
            </w:r>
          </w:p>
        </w:tc>
        <w:tc>
          <w:tcPr>
            <w:tcW w:w="2160" w:type="dxa"/>
            <w:vAlign w:val="center"/>
          </w:tcPr>
          <w:p w14:paraId="3F8F4C11" w14:textId="2385B6BC" w:rsidR="004F1C86" w:rsidRDefault="00974C2E" w:rsidP="00177566">
            <w:pPr>
              <w:jc w:val="center"/>
              <w:rPr>
                <w:rFonts w:ascii="NPSRawlinsonOT" w:hAnsi="NPSRawlinsonOT"/>
                <w:sz w:val="24"/>
                <w:szCs w:val="24"/>
              </w:rPr>
            </w:pPr>
            <w:r>
              <w:rPr>
                <w:rFonts w:ascii="NPSRawlinsonOT" w:hAnsi="NPSRawlinsonOT"/>
                <w:sz w:val="24"/>
                <w:szCs w:val="24"/>
              </w:rPr>
              <w:t>22031</w:t>
            </w:r>
          </w:p>
        </w:tc>
      </w:tr>
    </w:tbl>
    <w:p w14:paraId="7C4D324B" w14:textId="77777777" w:rsidR="0008049B" w:rsidRDefault="0008049B" w:rsidP="002121EA">
      <w:pPr>
        <w:rPr>
          <w:rFonts w:ascii="NPSRawlinsonOT" w:hAnsi="NPSRawlinsonOT"/>
          <w:sz w:val="2"/>
          <w:szCs w:val="2"/>
        </w:rPr>
      </w:pPr>
    </w:p>
    <w:p w14:paraId="7FEB01BC" w14:textId="5DE455B3" w:rsidR="0074104E" w:rsidRDefault="0074104E" w:rsidP="0074104E">
      <w:pPr>
        <w:jc w:val="center"/>
        <w:rPr>
          <w:rFonts w:ascii="NPSRawlinsonOT" w:hAnsi="NPSRawlinsonOT"/>
          <w:i/>
          <w:iCs/>
          <w:sz w:val="24"/>
          <w:szCs w:val="24"/>
        </w:rPr>
      </w:pPr>
      <w:commentRangeStart w:id="1"/>
      <w:r>
        <w:rPr>
          <w:rFonts w:ascii="NPSRawlinsonOT" w:hAnsi="NPSRawlinsonOT"/>
          <w:i/>
          <w:iCs/>
          <w:sz w:val="24"/>
          <w:szCs w:val="24"/>
        </w:rPr>
        <w:t xml:space="preserve">Table 1: </w:t>
      </w:r>
      <w:r w:rsidR="00205825">
        <w:rPr>
          <w:rFonts w:ascii="NPSRawlinsonOT" w:hAnsi="NPSRawlinsonOT"/>
          <w:i/>
          <w:iCs/>
          <w:sz w:val="24"/>
          <w:szCs w:val="24"/>
        </w:rPr>
        <w:t>Frequency distribution of the different disturbance types across the three parks.</w:t>
      </w:r>
      <w:commentRangeEnd w:id="1"/>
      <w:r>
        <w:commentReference w:id="1"/>
      </w:r>
    </w:p>
    <w:p w14:paraId="130A7092" w14:textId="19F8B820" w:rsidR="00205825" w:rsidRDefault="00B144FF" w:rsidP="00205825">
      <w:pPr>
        <w:rPr>
          <w:rFonts w:ascii="NPSRawlinsonOT" w:hAnsi="NPSRawlinsonOT"/>
          <w:sz w:val="24"/>
          <w:szCs w:val="24"/>
        </w:rPr>
      </w:pPr>
      <w:r>
        <w:rPr>
          <w:rFonts w:ascii="NPSRawlinsonOT" w:hAnsi="NPSRawlinsonOT"/>
          <w:sz w:val="24"/>
          <w:szCs w:val="24"/>
        </w:rPr>
        <w:lastRenderedPageBreak/>
        <w:t xml:space="preserve">The main consideration when picking what disturbance classes </w:t>
      </w:r>
      <w:r w:rsidR="009549F0">
        <w:rPr>
          <w:rFonts w:ascii="NPSRawlinsonOT" w:hAnsi="NPSRawlinsonOT"/>
          <w:sz w:val="24"/>
          <w:szCs w:val="24"/>
        </w:rPr>
        <w:t>to include</w:t>
      </w:r>
      <w:r>
        <w:rPr>
          <w:rFonts w:ascii="NPSRawlinsonOT" w:hAnsi="NPSRawlinsonOT"/>
          <w:sz w:val="24"/>
          <w:szCs w:val="24"/>
        </w:rPr>
        <w:t xml:space="preserve"> </w:t>
      </w:r>
      <w:r w:rsidR="00B05141">
        <w:rPr>
          <w:rFonts w:ascii="NPSRawlinsonOT" w:hAnsi="NPSRawlinsonOT"/>
          <w:sz w:val="24"/>
          <w:szCs w:val="24"/>
        </w:rPr>
        <w:t xml:space="preserve">was </w:t>
      </w:r>
      <w:r w:rsidR="009549F0">
        <w:rPr>
          <w:rFonts w:ascii="NPSRawlinsonOT" w:hAnsi="NPSRawlinsonOT"/>
          <w:sz w:val="24"/>
          <w:szCs w:val="24"/>
        </w:rPr>
        <w:t xml:space="preserve">whether there </w:t>
      </w:r>
      <w:r w:rsidR="00B05141">
        <w:rPr>
          <w:rFonts w:ascii="NPSRawlinsonOT" w:hAnsi="NPSRawlinsonOT"/>
          <w:sz w:val="24"/>
          <w:szCs w:val="24"/>
        </w:rPr>
        <w:t>were</w:t>
      </w:r>
      <w:r w:rsidR="009549F0">
        <w:rPr>
          <w:rFonts w:ascii="NPSRawlinsonOT" w:hAnsi="NPSRawlinsonOT"/>
          <w:sz w:val="24"/>
          <w:szCs w:val="24"/>
        </w:rPr>
        <w:t xml:space="preserve"> enough labeled examples</w:t>
      </w:r>
      <w:r w:rsidR="00A96091">
        <w:rPr>
          <w:rFonts w:ascii="NPSRawlinsonOT" w:hAnsi="NPSRawlinsonOT"/>
          <w:sz w:val="24"/>
          <w:szCs w:val="24"/>
        </w:rPr>
        <w:t xml:space="preserve"> </w:t>
      </w:r>
      <w:r w:rsidR="00B05141">
        <w:rPr>
          <w:rFonts w:ascii="NPSRawlinsonOT" w:hAnsi="NPSRawlinsonOT"/>
          <w:sz w:val="24"/>
          <w:szCs w:val="24"/>
        </w:rPr>
        <w:t>of a specific class</w:t>
      </w:r>
      <w:r w:rsidR="008059E6">
        <w:rPr>
          <w:rFonts w:ascii="NPSRawlinsonOT" w:hAnsi="NPSRawlinsonOT"/>
          <w:sz w:val="24"/>
          <w:szCs w:val="24"/>
        </w:rPr>
        <w:t xml:space="preserve"> such that the model would be able to learn and label accurately</w:t>
      </w:r>
      <w:r>
        <w:rPr>
          <w:rFonts w:ascii="NPSRawlinsonOT" w:hAnsi="NPSRawlinsonOT"/>
          <w:sz w:val="24"/>
          <w:szCs w:val="24"/>
        </w:rPr>
        <w:t>. For example, the</w:t>
      </w:r>
      <w:r w:rsidR="005C4379">
        <w:rPr>
          <w:rFonts w:ascii="NPSRawlinsonOT" w:hAnsi="NPSRawlinsonOT"/>
          <w:sz w:val="24"/>
          <w:szCs w:val="24"/>
        </w:rPr>
        <w:t>re</w:t>
      </w:r>
      <w:r w:rsidR="008059E6">
        <w:rPr>
          <w:rFonts w:ascii="NPSRawlinsonOT" w:hAnsi="NPSRawlinsonOT"/>
          <w:sz w:val="24"/>
          <w:szCs w:val="24"/>
        </w:rPr>
        <w:t xml:space="preserve"> are very few patches labeled as “Development” across all three parks, so </w:t>
      </w:r>
      <w:r w:rsidR="00E95D0D">
        <w:rPr>
          <w:rFonts w:ascii="NPSRawlinsonOT" w:hAnsi="NPSRawlinsonOT"/>
          <w:sz w:val="24"/>
          <w:szCs w:val="24"/>
        </w:rPr>
        <w:t>this class is left out. The classes selected for this study are</w:t>
      </w:r>
      <w:r w:rsidR="00A34336">
        <w:rPr>
          <w:rFonts w:ascii="NPSRawlinsonOT" w:hAnsi="NPSRawlinsonOT"/>
          <w:sz w:val="24"/>
          <w:szCs w:val="24"/>
        </w:rPr>
        <w:t xml:space="preserve"> annual variability,</w:t>
      </w:r>
      <w:r w:rsidR="00E95D0D">
        <w:rPr>
          <w:rFonts w:ascii="NPSRawlinsonOT" w:hAnsi="NPSRawlinsonOT"/>
          <w:sz w:val="24"/>
          <w:szCs w:val="24"/>
        </w:rPr>
        <w:t xml:space="preserve"> </w:t>
      </w:r>
      <w:r w:rsidR="00A34336">
        <w:rPr>
          <w:rFonts w:ascii="NPSRawlinsonOT" w:hAnsi="NPSRawlinsonOT"/>
          <w:sz w:val="24"/>
          <w:szCs w:val="24"/>
        </w:rPr>
        <w:t>avalanche, blowdown, clearing, defoliation, fire, mass movement, and riparian change.</w:t>
      </w:r>
    </w:p>
    <w:p w14:paraId="564967E6" w14:textId="4C0BA70E" w:rsidR="005B1EB4" w:rsidRDefault="005B1EB4" w:rsidP="00205825">
      <w:pPr>
        <w:rPr>
          <w:rFonts w:ascii="NPSRawlinsonOT" w:hAnsi="NPSRawlinsonOT"/>
          <w:sz w:val="24"/>
          <w:szCs w:val="24"/>
        </w:rPr>
      </w:pPr>
      <w:r>
        <w:rPr>
          <w:rFonts w:ascii="NPSRawlinsonOT" w:hAnsi="NPSRawlinsonOT"/>
          <w:sz w:val="24"/>
          <w:szCs w:val="24"/>
        </w:rPr>
        <w:t xml:space="preserve">The next decision is whether to lump the “post” disturbance classes in with their parent class. </w:t>
      </w:r>
      <w:r w:rsidR="00D42DD2">
        <w:rPr>
          <w:rFonts w:ascii="NPSRawlinsonOT" w:hAnsi="NPSRawlinsonOT"/>
          <w:sz w:val="24"/>
          <w:szCs w:val="24"/>
        </w:rPr>
        <w:t>The post classes are likely similar</w:t>
      </w:r>
      <w:r w:rsidR="00C9473A">
        <w:rPr>
          <w:rFonts w:ascii="NPSRawlinsonOT" w:hAnsi="NPSRawlinsonOT"/>
          <w:sz w:val="24"/>
          <w:szCs w:val="24"/>
        </w:rPr>
        <w:t xml:space="preserve"> across</w:t>
      </w:r>
      <w:r w:rsidR="00D42DD2">
        <w:rPr>
          <w:rFonts w:ascii="NPSRawlinsonOT" w:hAnsi="NPSRawlinsonOT"/>
          <w:sz w:val="24"/>
          <w:szCs w:val="24"/>
        </w:rPr>
        <w:t xml:space="preserve"> predictor variable space to their</w:t>
      </w:r>
      <w:r w:rsidR="007D5C3F">
        <w:rPr>
          <w:rFonts w:ascii="NPSRawlinsonOT" w:hAnsi="NPSRawlinsonOT"/>
          <w:sz w:val="24"/>
          <w:szCs w:val="24"/>
        </w:rPr>
        <w:t xml:space="preserve"> parent classes</w:t>
      </w:r>
      <w:r w:rsidR="00D42DD2">
        <w:rPr>
          <w:rFonts w:ascii="NPSRawlinsonOT" w:hAnsi="NPSRawlinsonOT"/>
          <w:sz w:val="24"/>
          <w:szCs w:val="24"/>
        </w:rPr>
        <w:t>, so it might make sense to combine the classes and bolster the size of the training set</w:t>
      </w:r>
      <w:r w:rsidR="007D5C3F">
        <w:rPr>
          <w:rFonts w:ascii="NPSRawlinsonOT" w:hAnsi="NPSRawlinsonOT"/>
          <w:sz w:val="24"/>
          <w:szCs w:val="24"/>
        </w:rPr>
        <w:t>s</w:t>
      </w:r>
      <w:r w:rsidR="004D5989">
        <w:rPr>
          <w:rFonts w:ascii="NPSRawlinsonOT" w:hAnsi="NPSRawlinsonOT"/>
          <w:sz w:val="24"/>
          <w:szCs w:val="24"/>
        </w:rPr>
        <w:t xml:space="preserve"> (m</w:t>
      </w:r>
      <w:r w:rsidR="00A52B82">
        <w:rPr>
          <w:rFonts w:ascii="NPSRawlinsonOT" w:hAnsi="NPSRawlinsonOT"/>
          <w:sz w:val="24"/>
          <w:szCs w:val="24"/>
        </w:rPr>
        <w:t>ost of the post classes</w:t>
      </w:r>
      <w:r w:rsidR="004D5989">
        <w:rPr>
          <w:rFonts w:ascii="NPSRawlinsonOT" w:hAnsi="NPSRawlinsonOT"/>
          <w:sz w:val="24"/>
          <w:szCs w:val="24"/>
        </w:rPr>
        <w:t xml:space="preserve">, </w:t>
      </w:r>
      <w:r w:rsidR="00A52B82">
        <w:rPr>
          <w:rFonts w:ascii="NPSRawlinsonOT" w:hAnsi="NPSRawlinsonOT"/>
          <w:sz w:val="24"/>
          <w:szCs w:val="24"/>
        </w:rPr>
        <w:t>Post Fire being the exception</w:t>
      </w:r>
      <w:r w:rsidR="004D5989">
        <w:rPr>
          <w:rFonts w:ascii="NPSRawlinsonOT" w:hAnsi="NPSRawlinsonOT"/>
          <w:sz w:val="24"/>
          <w:szCs w:val="24"/>
        </w:rPr>
        <w:t xml:space="preserve">, </w:t>
      </w:r>
      <w:r w:rsidR="00A52B82">
        <w:rPr>
          <w:rFonts w:ascii="NPSRawlinsonOT" w:hAnsi="NPSRawlinsonOT"/>
          <w:sz w:val="24"/>
          <w:szCs w:val="24"/>
        </w:rPr>
        <w:t xml:space="preserve">have too few examples to model on </w:t>
      </w:r>
      <w:r w:rsidR="00C9473A">
        <w:rPr>
          <w:rFonts w:ascii="NPSRawlinsonOT" w:hAnsi="NPSRawlinsonOT"/>
          <w:sz w:val="24"/>
          <w:szCs w:val="24"/>
        </w:rPr>
        <w:t>separately anyways</w:t>
      </w:r>
      <w:r w:rsidR="004D5989">
        <w:rPr>
          <w:rFonts w:ascii="NPSRawlinsonOT" w:hAnsi="NPSRawlinsonOT"/>
          <w:sz w:val="24"/>
          <w:szCs w:val="24"/>
        </w:rPr>
        <w:t>).</w:t>
      </w:r>
      <w:r w:rsidR="000836CA">
        <w:rPr>
          <w:rFonts w:ascii="NPSRawlinsonOT" w:hAnsi="NPSRawlinsonOT"/>
          <w:sz w:val="24"/>
          <w:szCs w:val="24"/>
        </w:rPr>
        <w:t xml:space="preserve"> For this study, all the post classes were combined with their parent classes. </w:t>
      </w:r>
      <w:r w:rsidR="00050CB4">
        <w:rPr>
          <w:rFonts w:ascii="NPSRawlinsonOT" w:hAnsi="NPSRawlinsonOT"/>
          <w:sz w:val="24"/>
          <w:szCs w:val="24"/>
        </w:rPr>
        <w:t>A separate flag is whether to relabel Water patches as Annual Variability, and for this study that was done for each park.</w:t>
      </w:r>
    </w:p>
    <w:p w14:paraId="5BBA7466" w14:textId="0C0A3989" w:rsidR="00341D50" w:rsidRDefault="00341D50" w:rsidP="00205825">
      <w:pPr>
        <w:rPr>
          <w:rFonts w:ascii="NPSRawlinsonOT" w:hAnsi="NPSRawlinsonOT"/>
          <w:sz w:val="24"/>
          <w:szCs w:val="24"/>
        </w:rPr>
      </w:pPr>
      <w:r>
        <w:rPr>
          <w:rFonts w:ascii="NPSRawlinsonOT" w:hAnsi="NPSRawlinsonOT"/>
          <w:sz w:val="24"/>
          <w:szCs w:val="24"/>
        </w:rPr>
        <w:t>Another flag is whether to drop the disturbance patches from 1987</w:t>
      </w:r>
      <w:r w:rsidR="006651C6">
        <w:rPr>
          <w:rFonts w:ascii="NPSRawlinsonOT" w:hAnsi="NPSRawlinsonOT"/>
          <w:sz w:val="24"/>
          <w:szCs w:val="24"/>
        </w:rPr>
        <w:t xml:space="preserve">, the lower bound of the LandTrendr run, </w:t>
      </w:r>
      <w:r>
        <w:rPr>
          <w:rFonts w:ascii="NPSRawlinsonOT" w:hAnsi="NPSRawlinsonOT"/>
          <w:sz w:val="24"/>
          <w:szCs w:val="24"/>
        </w:rPr>
        <w:t xml:space="preserve">from the study. The reason for doing this </w:t>
      </w:r>
      <w:r w:rsidR="00EE094B">
        <w:rPr>
          <w:rFonts w:ascii="NPSRawlinsonOT" w:hAnsi="NPSRawlinsonOT"/>
          <w:sz w:val="24"/>
          <w:szCs w:val="24"/>
        </w:rPr>
        <w:t xml:space="preserve">is that, due to the nature of LandTrendr, </w:t>
      </w:r>
      <w:r w:rsidR="006651C6">
        <w:rPr>
          <w:rFonts w:ascii="NPSRawlinsonOT" w:hAnsi="NPSRawlinsonOT"/>
          <w:sz w:val="24"/>
          <w:szCs w:val="24"/>
        </w:rPr>
        <w:t>the disturbance patches labeled as having taken place in 1987</w:t>
      </w:r>
      <w:r w:rsidR="00E7145F">
        <w:rPr>
          <w:rFonts w:ascii="NPSRawlinsonOT" w:hAnsi="NPSRawlinsonOT"/>
          <w:sz w:val="24"/>
          <w:szCs w:val="24"/>
        </w:rPr>
        <w:t xml:space="preserve"> may have taken place a year or two before. Due to this discrepancy, patches from 1987 were left out of this study.</w:t>
      </w:r>
      <w:r w:rsidR="00D52284">
        <w:rPr>
          <w:rFonts w:ascii="NPSRawlinsonOT" w:hAnsi="NPSRawlinsonOT"/>
          <w:sz w:val="24"/>
          <w:szCs w:val="24"/>
        </w:rPr>
        <w:t xml:space="preserve"> The table below (Table 2) shows the breakdown of the disturbances for each park after these filtering operations </w:t>
      </w:r>
      <w:r w:rsidR="008F2C70">
        <w:rPr>
          <w:rFonts w:ascii="NPSRawlinsonOT" w:hAnsi="NPSRawlinsonOT"/>
          <w:sz w:val="24"/>
          <w:szCs w:val="24"/>
        </w:rPr>
        <w:t xml:space="preserve">were </w:t>
      </w:r>
      <w:r w:rsidR="00D52284">
        <w:rPr>
          <w:rFonts w:ascii="NPSRawlinsonOT" w:hAnsi="NPSRawlinsonOT"/>
          <w:sz w:val="24"/>
          <w:szCs w:val="24"/>
        </w:rPr>
        <w:t>performed.</w:t>
      </w:r>
    </w:p>
    <w:tbl>
      <w:tblPr>
        <w:tblStyle w:val="TableGrid"/>
        <w:tblW w:w="0" w:type="auto"/>
        <w:jc w:val="center"/>
        <w:tblLook w:val="04A0" w:firstRow="1" w:lastRow="0" w:firstColumn="1" w:lastColumn="0" w:noHBand="0" w:noVBand="1"/>
      </w:tblPr>
      <w:tblGrid>
        <w:gridCol w:w="3002"/>
        <w:gridCol w:w="2111"/>
        <w:gridCol w:w="2117"/>
        <w:gridCol w:w="2120"/>
      </w:tblGrid>
      <w:tr w:rsidR="00A31BE8" w14:paraId="5F3B6B76" w14:textId="77777777" w:rsidTr="00177566">
        <w:trPr>
          <w:trHeight w:val="360"/>
          <w:jc w:val="center"/>
        </w:trPr>
        <w:tc>
          <w:tcPr>
            <w:tcW w:w="3002" w:type="dxa"/>
            <w:vAlign w:val="center"/>
          </w:tcPr>
          <w:p w14:paraId="0DC6D951" w14:textId="77777777" w:rsidR="00A31BE8" w:rsidRDefault="00A31BE8" w:rsidP="00177566">
            <w:pPr>
              <w:jc w:val="center"/>
              <w:rPr>
                <w:rFonts w:ascii="NPSRawlinsonOT" w:hAnsi="NPSRawlinsonOT"/>
                <w:sz w:val="24"/>
                <w:szCs w:val="24"/>
              </w:rPr>
            </w:pPr>
          </w:p>
        </w:tc>
        <w:tc>
          <w:tcPr>
            <w:tcW w:w="2111" w:type="dxa"/>
            <w:vAlign w:val="center"/>
          </w:tcPr>
          <w:p w14:paraId="208BAA8E" w14:textId="77777777" w:rsidR="00A31BE8" w:rsidRDefault="00A31BE8" w:rsidP="00177566">
            <w:pPr>
              <w:jc w:val="center"/>
              <w:rPr>
                <w:rFonts w:ascii="NPSRawlinsonOT" w:hAnsi="NPSRawlinsonOT"/>
                <w:sz w:val="24"/>
                <w:szCs w:val="24"/>
              </w:rPr>
            </w:pPr>
            <w:r>
              <w:rPr>
                <w:rFonts w:ascii="NPSRawlinsonOT" w:hAnsi="NPSRawlinsonOT"/>
                <w:sz w:val="24"/>
                <w:szCs w:val="24"/>
              </w:rPr>
              <w:t>Mount Rainier</w:t>
            </w:r>
          </w:p>
        </w:tc>
        <w:tc>
          <w:tcPr>
            <w:tcW w:w="2117" w:type="dxa"/>
            <w:vAlign w:val="center"/>
          </w:tcPr>
          <w:p w14:paraId="291AD0EB" w14:textId="77777777" w:rsidR="00A31BE8" w:rsidRDefault="00A31BE8" w:rsidP="00177566">
            <w:pPr>
              <w:jc w:val="center"/>
              <w:rPr>
                <w:rFonts w:ascii="NPSRawlinsonOT" w:hAnsi="NPSRawlinsonOT"/>
                <w:sz w:val="24"/>
                <w:szCs w:val="24"/>
              </w:rPr>
            </w:pPr>
            <w:r>
              <w:rPr>
                <w:rFonts w:ascii="NPSRawlinsonOT" w:hAnsi="NPSRawlinsonOT"/>
                <w:sz w:val="24"/>
                <w:szCs w:val="24"/>
              </w:rPr>
              <w:t>Olympic</w:t>
            </w:r>
          </w:p>
        </w:tc>
        <w:tc>
          <w:tcPr>
            <w:tcW w:w="2120" w:type="dxa"/>
            <w:vAlign w:val="center"/>
          </w:tcPr>
          <w:p w14:paraId="04CD9E38" w14:textId="77777777" w:rsidR="00A31BE8" w:rsidRDefault="00A31BE8" w:rsidP="00177566">
            <w:pPr>
              <w:jc w:val="center"/>
              <w:rPr>
                <w:rFonts w:ascii="NPSRawlinsonOT" w:hAnsi="NPSRawlinsonOT"/>
                <w:sz w:val="24"/>
                <w:szCs w:val="24"/>
              </w:rPr>
            </w:pPr>
            <w:r>
              <w:rPr>
                <w:rFonts w:ascii="NPSRawlinsonOT" w:hAnsi="NPSRawlinsonOT"/>
                <w:sz w:val="24"/>
                <w:szCs w:val="24"/>
              </w:rPr>
              <w:t>North Cascades</w:t>
            </w:r>
          </w:p>
        </w:tc>
      </w:tr>
      <w:tr w:rsidR="00A31BE8" w14:paraId="44B68036" w14:textId="77777777" w:rsidTr="00177566">
        <w:trPr>
          <w:trHeight w:val="360"/>
          <w:jc w:val="center"/>
        </w:trPr>
        <w:tc>
          <w:tcPr>
            <w:tcW w:w="3002" w:type="dxa"/>
            <w:vAlign w:val="center"/>
          </w:tcPr>
          <w:p w14:paraId="059672A6" w14:textId="77777777" w:rsidR="00A31BE8" w:rsidRDefault="00A31BE8" w:rsidP="00177566">
            <w:pPr>
              <w:jc w:val="center"/>
              <w:rPr>
                <w:rFonts w:ascii="NPSRawlinsonOT" w:hAnsi="NPSRawlinsonOT"/>
                <w:sz w:val="24"/>
                <w:szCs w:val="24"/>
              </w:rPr>
            </w:pPr>
            <w:r>
              <w:rPr>
                <w:rFonts w:ascii="NPSRawlinsonOT" w:hAnsi="NPSRawlinsonOT"/>
                <w:sz w:val="24"/>
                <w:szCs w:val="24"/>
              </w:rPr>
              <w:t>Annual Variability</w:t>
            </w:r>
          </w:p>
        </w:tc>
        <w:tc>
          <w:tcPr>
            <w:tcW w:w="2111" w:type="dxa"/>
            <w:vAlign w:val="center"/>
          </w:tcPr>
          <w:p w14:paraId="77B9098B" w14:textId="627C26A4" w:rsidR="00A31BE8" w:rsidRDefault="00AE0DB4" w:rsidP="00177566">
            <w:pPr>
              <w:jc w:val="center"/>
              <w:rPr>
                <w:rFonts w:ascii="NPSRawlinsonOT" w:hAnsi="NPSRawlinsonOT"/>
                <w:sz w:val="24"/>
                <w:szCs w:val="24"/>
              </w:rPr>
            </w:pPr>
            <w:r>
              <w:rPr>
                <w:rFonts w:ascii="NPSRawlinsonOT" w:hAnsi="NPSRawlinsonOT"/>
                <w:sz w:val="24"/>
                <w:szCs w:val="24"/>
              </w:rPr>
              <w:t>3029</w:t>
            </w:r>
          </w:p>
        </w:tc>
        <w:tc>
          <w:tcPr>
            <w:tcW w:w="2117" w:type="dxa"/>
            <w:vAlign w:val="center"/>
          </w:tcPr>
          <w:p w14:paraId="10AFFF07" w14:textId="6CA42359" w:rsidR="00A31BE8" w:rsidRDefault="000C57D9" w:rsidP="00177566">
            <w:pPr>
              <w:jc w:val="center"/>
              <w:rPr>
                <w:rFonts w:ascii="NPSRawlinsonOT" w:hAnsi="NPSRawlinsonOT"/>
                <w:sz w:val="24"/>
                <w:szCs w:val="24"/>
              </w:rPr>
            </w:pPr>
            <w:r>
              <w:rPr>
                <w:rFonts w:ascii="NPSRawlinsonOT" w:hAnsi="NPSRawlinsonOT"/>
                <w:sz w:val="24"/>
                <w:szCs w:val="24"/>
              </w:rPr>
              <w:t>332</w:t>
            </w:r>
          </w:p>
        </w:tc>
        <w:tc>
          <w:tcPr>
            <w:tcW w:w="2120" w:type="dxa"/>
            <w:vAlign w:val="center"/>
          </w:tcPr>
          <w:p w14:paraId="4AD767D0" w14:textId="6E85EC61" w:rsidR="00A31BE8" w:rsidRDefault="00FE0445" w:rsidP="00177566">
            <w:pPr>
              <w:jc w:val="center"/>
              <w:rPr>
                <w:rFonts w:ascii="NPSRawlinsonOT" w:hAnsi="NPSRawlinsonOT"/>
                <w:sz w:val="24"/>
                <w:szCs w:val="24"/>
              </w:rPr>
            </w:pPr>
            <w:r>
              <w:rPr>
                <w:rFonts w:ascii="NPSRawlinsonOT" w:hAnsi="NPSRawlinsonOT"/>
                <w:sz w:val="24"/>
                <w:szCs w:val="24"/>
              </w:rPr>
              <w:t>13439</w:t>
            </w:r>
          </w:p>
        </w:tc>
      </w:tr>
      <w:tr w:rsidR="00A31BE8" w14:paraId="2E18CD9F" w14:textId="77777777" w:rsidTr="00177566">
        <w:trPr>
          <w:trHeight w:val="360"/>
          <w:jc w:val="center"/>
        </w:trPr>
        <w:tc>
          <w:tcPr>
            <w:tcW w:w="3002" w:type="dxa"/>
            <w:vAlign w:val="center"/>
          </w:tcPr>
          <w:p w14:paraId="286175CE" w14:textId="77777777" w:rsidR="00A31BE8" w:rsidRDefault="00A31BE8" w:rsidP="00177566">
            <w:pPr>
              <w:jc w:val="center"/>
              <w:rPr>
                <w:rFonts w:ascii="NPSRawlinsonOT" w:hAnsi="NPSRawlinsonOT"/>
                <w:sz w:val="24"/>
                <w:szCs w:val="24"/>
              </w:rPr>
            </w:pPr>
            <w:r>
              <w:rPr>
                <w:rFonts w:ascii="NPSRawlinsonOT" w:hAnsi="NPSRawlinsonOT"/>
                <w:sz w:val="24"/>
                <w:szCs w:val="24"/>
              </w:rPr>
              <w:t>Avalanche</w:t>
            </w:r>
          </w:p>
        </w:tc>
        <w:tc>
          <w:tcPr>
            <w:tcW w:w="2111" w:type="dxa"/>
            <w:vAlign w:val="center"/>
          </w:tcPr>
          <w:p w14:paraId="3DF11FAD" w14:textId="77777777" w:rsidR="00A31BE8" w:rsidRDefault="00A31BE8" w:rsidP="00177566">
            <w:pPr>
              <w:jc w:val="center"/>
              <w:rPr>
                <w:rFonts w:ascii="NPSRawlinsonOT" w:hAnsi="NPSRawlinsonOT"/>
                <w:sz w:val="24"/>
                <w:szCs w:val="24"/>
              </w:rPr>
            </w:pPr>
            <w:r>
              <w:rPr>
                <w:rFonts w:ascii="NPSRawlinsonOT" w:hAnsi="NPSRawlinsonOT"/>
                <w:sz w:val="24"/>
                <w:szCs w:val="24"/>
              </w:rPr>
              <w:t>96</w:t>
            </w:r>
          </w:p>
        </w:tc>
        <w:tc>
          <w:tcPr>
            <w:tcW w:w="2117" w:type="dxa"/>
            <w:vAlign w:val="center"/>
          </w:tcPr>
          <w:p w14:paraId="66590065" w14:textId="7460D030" w:rsidR="00A31BE8" w:rsidRDefault="00A31BE8" w:rsidP="00177566">
            <w:pPr>
              <w:jc w:val="center"/>
              <w:rPr>
                <w:rFonts w:ascii="NPSRawlinsonOT" w:hAnsi="NPSRawlinsonOT"/>
                <w:sz w:val="24"/>
                <w:szCs w:val="24"/>
              </w:rPr>
            </w:pPr>
            <w:r>
              <w:rPr>
                <w:rFonts w:ascii="NPSRawlinsonOT" w:hAnsi="NPSRawlinsonOT"/>
                <w:sz w:val="24"/>
                <w:szCs w:val="24"/>
              </w:rPr>
              <w:t>41</w:t>
            </w:r>
            <w:r w:rsidR="000C57D9">
              <w:rPr>
                <w:rFonts w:ascii="NPSRawlinsonOT" w:hAnsi="NPSRawlinsonOT"/>
                <w:sz w:val="24"/>
                <w:szCs w:val="24"/>
              </w:rPr>
              <w:t>9</w:t>
            </w:r>
          </w:p>
        </w:tc>
        <w:tc>
          <w:tcPr>
            <w:tcW w:w="2120" w:type="dxa"/>
            <w:vAlign w:val="center"/>
          </w:tcPr>
          <w:p w14:paraId="7F7106A4" w14:textId="1E75CA43" w:rsidR="00A31BE8" w:rsidRDefault="00FE0445" w:rsidP="00177566">
            <w:pPr>
              <w:jc w:val="center"/>
              <w:rPr>
                <w:rFonts w:ascii="NPSRawlinsonOT" w:hAnsi="NPSRawlinsonOT"/>
                <w:sz w:val="24"/>
                <w:szCs w:val="24"/>
              </w:rPr>
            </w:pPr>
            <w:r>
              <w:rPr>
                <w:rFonts w:ascii="NPSRawlinsonOT" w:hAnsi="NPSRawlinsonOT"/>
                <w:sz w:val="24"/>
                <w:szCs w:val="24"/>
              </w:rPr>
              <w:t>942</w:t>
            </w:r>
          </w:p>
        </w:tc>
      </w:tr>
      <w:tr w:rsidR="00A31BE8" w14:paraId="6C445DBF" w14:textId="77777777" w:rsidTr="00177566">
        <w:trPr>
          <w:trHeight w:val="360"/>
          <w:jc w:val="center"/>
        </w:trPr>
        <w:tc>
          <w:tcPr>
            <w:tcW w:w="3002" w:type="dxa"/>
            <w:vAlign w:val="center"/>
          </w:tcPr>
          <w:p w14:paraId="089512F9" w14:textId="77777777" w:rsidR="00A31BE8" w:rsidRDefault="00A31BE8" w:rsidP="00177566">
            <w:pPr>
              <w:jc w:val="center"/>
              <w:rPr>
                <w:rFonts w:ascii="NPSRawlinsonOT" w:hAnsi="NPSRawlinsonOT"/>
                <w:sz w:val="24"/>
                <w:szCs w:val="24"/>
              </w:rPr>
            </w:pPr>
            <w:r>
              <w:rPr>
                <w:rFonts w:ascii="NPSRawlinsonOT" w:hAnsi="NPSRawlinsonOT"/>
                <w:sz w:val="24"/>
                <w:szCs w:val="24"/>
              </w:rPr>
              <w:t>Blowdown</w:t>
            </w:r>
          </w:p>
        </w:tc>
        <w:tc>
          <w:tcPr>
            <w:tcW w:w="2111" w:type="dxa"/>
            <w:vAlign w:val="center"/>
          </w:tcPr>
          <w:p w14:paraId="5A059580" w14:textId="5D767201" w:rsidR="00A31BE8" w:rsidRDefault="00A31BE8" w:rsidP="00177566">
            <w:pPr>
              <w:jc w:val="center"/>
              <w:rPr>
                <w:rFonts w:ascii="NPSRawlinsonOT" w:hAnsi="NPSRawlinsonOT"/>
                <w:sz w:val="24"/>
                <w:szCs w:val="24"/>
              </w:rPr>
            </w:pPr>
            <w:r>
              <w:rPr>
                <w:rFonts w:ascii="NPSRawlinsonOT" w:hAnsi="NPSRawlinsonOT"/>
                <w:sz w:val="24"/>
                <w:szCs w:val="24"/>
              </w:rPr>
              <w:t>9</w:t>
            </w:r>
            <w:r w:rsidR="00AE0DB4">
              <w:rPr>
                <w:rFonts w:ascii="NPSRawlinsonOT" w:hAnsi="NPSRawlinsonOT"/>
                <w:sz w:val="24"/>
                <w:szCs w:val="24"/>
              </w:rPr>
              <w:t>7</w:t>
            </w:r>
          </w:p>
        </w:tc>
        <w:tc>
          <w:tcPr>
            <w:tcW w:w="2117" w:type="dxa"/>
            <w:vAlign w:val="center"/>
          </w:tcPr>
          <w:p w14:paraId="23452E70" w14:textId="77777777" w:rsidR="00A31BE8" w:rsidRDefault="00A31BE8" w:rsidP="00177566">
            <w:pPr>
              <w:jc w:val="center"/>
              <w:rPr>
                <w:rFonts w:ascii="NPSRawlinsonOT" w:hAnsi="NPSRawlinsonOT"/>
                <w:sz w:val="24"/>
                <w:szCs w:val="24"/>
              </w:rPr>
            </w:pPr>
            <w:r>
              <w:rPr>
                <w:rFonts w:ascii="NPSRawlinsonOT" w:hAnsi="NPSRawlinsonOT"/>
                <w:sz w:val="24"/>
                <w:szCs w:val="24"/>
              </w:rPr>
              <w:t>214</w:t>
            </w:r>
          </w:p>
        </w:tc>
        <w:tc>
          <w:tcPr>
            <w:tcW w:w="2120" w:type="dxa"/>
            <w:vAlign w:val="center"/>
          </w:tcPr>
          <w:p w14:paraId="3013377C" w14:textId="77777777" w:rsidR="00A31BE8" w:rsidRDefault="00A31BE8" w:rsidP="00177566">
            <w:pPr>
              <w:jc w:val="center"/>
              <w:rPr>
                <w:rFonts w:ascii="NPSRawlinsonOT" w:hAnsi="NPSRawlinsonOT"/>
                <w:sz w:val="24"/>
                <w:szCs w:val="24"/>
              </w:rPr>
            </w:pPr>
            <w:r>
              <w:rPr>
                <w:rFonts w:ascii="NPSRawlinsonOT" w:hAnsi="NPSRawlinsonOT"/>
                <w:sz w:val="24"/>
                <w:szCs w:val="24"/>
              </w:rPr>
              <w:t>43</w:t>
            </w:r>
          </w:p>
        </w:tc>
      </w:tr>
      <w:tr w:rsidR="00A31BE8" w14:paraId="210864C8" w14:textId="77777777" w:rsidTr="00177566">
        <w:trPr>
          <w:trHeight w:val="360"/>
          <w:jc w:val="center"/>
        </w:trPr>
        <w:tc>
          <w:tcPr>
            <w:tcW w:w="3002" w:type="dxa"/>
            <w:vAlign w:val="center"/>
          </w:tcPr>
          <w:p w14:paraId="15CD5017" w14:textId="77777777" w:rsidR="00A31BE8" w:rsidRDefault="00A31BE8" w:rsidP="00177566">
            <w:pPr>
              <w:jc w:val="center"/>
              <w:rPr>
                <w:rFonts w:ascii="NPSRawlinsonOT" w:hAnsi="NPSRawlinsonOT"/>
                <w:sz w:val="24"/>
                <w:szCs w:val="24"/>
              </w:rPr>
            </w:pPr>
            <w:r>
              <w:rPr>
                <w:rFonts w:ascii="NPSRawlinsonOT" w:hAnsi="NPSRawlinsonOT"/>
                <w:sz w:val="24"/>
                <w:szCs w:val="24"/>
              </w:rPr>
              <w:t>Clearing</w:t>
            </w:r>
          </w:p>
        </w:tc>
        <w:tc>
          <w:tcPr>
            <w:tcW w:w="2111" w:type="dxa"/>
            <w:vAlign w:val="center"/>
          </w:tcPr>
          <w:p w14:paraId="008644D2" w14:textId="77777777" w:rsidR="00A31BE8" w:rsidRDefault="00A31BE8" w:rsidP="00177566">
            <w:pPr>
              <w:jc w:val="center"/>
              <w:rPr>
                <w:rFonts w:ascii="NPSRawlinsonOT" w:hAnsi="NPSRawlinsonOT"/>
                <w:sz w:val="24"/>
                <w:szCs w:val="24"/>
              </w:rPr>
            </w:pPr>
            <w:r>
              <w:rPr>
                <w:rFonts w:ascii="NPSRawlinsonOT" w:hAnsi="NPSRawlinsonOT"/>
                <w:sz w:val="24"/>
                <w:szCs w:val="24"/>
              </w:rPr>
              <w:t>16</w:t>
            </w:r>
          </w:p>
        </w:tc>
        <w:tc>
          <w:tcPr>
            <w:tcW w:w="2117" w:type="dxa"/>
            <w:vAlign w:val="center"/>
          </w:tcPr>
          <w:p w14:paraId="3A0AE430" w14:textId="75F374C2" w:rsidR="00A31BE8" w:rsidRDefault="00A31BE8" w:rsidP="00177566">
            <w:pPr>
              <w:jc w:val="center"/>
              <w:rPr>
                <w:rFonts w:ascii="NPSRawlinsonOT" w:hAnsi="NPSRawlinsonOT"/>
                <w:sz w:val="24"/>
                <w:szCs w:val="24"/>
              </w:rPr>
            </w:pPr>
            <w:r>
              <w:rPr>
                <w:rFonts w:ascii="NPSRawlinsonOT" w:hAnsi="NPSRawlinsonOT"/>
                <w:sz w:val="24"/>
                <w:szCs w:val="24"/>
              </w:rPr>
              <w:t>7</w:t>
            </w:r>
            <w:r w:rsidR="000C57D9">
              <w:rPr>
                <w:rFonts w:ascii="NPSRawlinsonOT" w:hAnsi="NPSRawlinsonOT"/>
                <w:sz w:val="24"/>
                <w:szCs w:val="24"/>
              </w:rPr>
              <w:t>1</w:t>
            </w:r>
          </w:p>
        </w:tc>
        <w:tc>
          <w:tcPr>
            <w:tcW w:w="2120" w:type="dxa"/>
            <w:vAlign w:val="center"/>
          </w:tcPr>
          <w:p w14:paraId="4EE0CC3F" w14:textId="6BBDE834" w:rsidR="00A31BE8" w:rsidRDefault="00A31BE8" w:rsidP="00177566">
            <w:pPr>
              <w:jc w:val="center"/>
              <w:rPr>
                <w:rFonts w:ascii="NPSRawlinsonOT" w:hAnsi="NPSRawlinsonOT"/>
                <w:sz w:val="24"/>
                <w:szCs w:val="24"/>
              </w:rPr>
            </w:pPr>
            <w:r>
              <w:rPr>
                <w:rFonts w:ascii="NPSRawlinsonOT" w:hAnsi="NPSRawlinsonOT"/>
                <w:sz w:val="24"/>
                <w:szCs w:val="24"/>
              </w:rPr>
              <w:t>2</w:t>
            </w:r>
            <w:r w:rsidR="00FE0445">
              <w:rPr>
                <w:rFonts w:ascii="NPSRawlinsonOT" w:hAnsi="NPSRawlinsonOT"/>
                <w:sz w:val="24"/>
                <w:szCs w:val="24"/>
              </w:rPr>
              <w:t>5</w:t>
            </w:r>
          </w:p>
        </w:tc>
      </w:tr>
      <w:tr w:rsidR="00A31BE8" w14:paraId="4F9CDBA2" w14:textId="77777777" w:rsidTr="00177566">
        <w:trPr>
          <w:trHeight w:val="360"/>
          <w:jc w:val="center"/>
        </w:trPr>
        <w:tc>
          <w:tcPr>
            <w:tcW w:w="3002" w:type="dxa"/>
            <w:vAlign w:val="center"/>
          </w:tcPr>
          <w:p w14:paraId="5A0F029A" w14:textId="77777777" w:rsidR="00A31BE8" w:rsidRDefault="00A31BE8" w:rsidP="00177566">
            <w:pPr>
              <w:jc w:val="center"/>
              <w:rPr>
                <w:rFonts w:ascii="NPSRawlinsonOT" w:hAnsi="NPSRawlinsonOT"/>
                <w:sz w:val="24"/>
                <w:szCs w:val="24"/>
              </w:rPr>
            </w:pPr>
            <w:r>
              <w:rPr>
                <w:rFonts w:ascii="NPSRawlinsonOT" w:hAnsi="NPSRawlinsonOT"/>
                <w:sz w:val="24"/>
                <w:szCs w:val="24"/>
              </w:rPr>
              <w:t>Defoliation</w:t>
            </w:r>
          </w:p>
        </w:tc>
        <w:tc>
          <w:tcPr>
            <w:tcW w:w="2111" w:type="dxa"/>
            <w:vAlign w:val="center"/>
          </w:tcPr>
          <w:p w14:paraId="0CE3C5C2" w14:textId="77777777" w:rsidR="00A31BE8" w:rsidRDefault="00A31BE8" w:rsidP="00177566">
            <w:pPr>
              <w:jc w:val="center"/>
              <w:rPr>
                <w:rFonts w:ascii="NPSRawlinsonOT" w:hAnsi="NPSRawlinsonOT"/>
                <w:sz w:val="24"/>
                <w:szCs w:val="24"/>
              </w:rPr>
            </w:pPr>
            <w:r>
              <w:rPr>
                <w:rFonts w:ascii="NPSRawlinsonOT" w:hAnsi="NPSRawlinsonOT"/>
                <w:sz w:val="24"/>
                <w:szCs w:val="24"/>
              </w:rPr>
              <w:t>1648</w:t>
            </w:r>
          </w:p>
        </w:tc>
        <w:tc>
          <w:tcPr>
            <w:tcW w:w="2117" w:type="dxa"/>
            <w:vAlign w:val="center"/>
          </w:tcPr>
          <w:p w14:paraId="192667F7" w14:textId="77777777" w:rsidR="00A31BE8" w:rsidRDefault="00A31BE8" w:rsidP="00177566">
            <w:pPr>
              <w:jc w:val="center"/>
              <w:rPr>
                <w:rFonts w:ascii="NPSRawlinsonOT" w:hAnsi="NPSRawlinsonOT"/>
                <w:sz w:val="24"/>
                <w:szCs w:val="24"/>
              </w:rPr>
            </w:pPr>
            <w:r>
              <w:rPr>
                <w:rFonts w:ascii="NPSRawlinsonOT" w:hAnsi="NPSRawlinsonOT"/>
                <w:sz w:val="24"/>
                <w:szCs w:val="24"/>
              </w:rPr>
              <w:t>32</w:t>
            </w:r>
          </w:p>
        </w:tc>
        <w:tc>
          <w:tcPr>
            <w:tcW w:w="2120" w:type="dxa"/>
            <w:vAlign w:val="center"/>
          </w:tcPr>
          <w:p w14:paraId="716F22F4" w14:textId="77777777" w:rsidR="00A31BE8" w:rsidRDefault="00A31BE8" w:rsidP="00177566">
            <w:pPr>
              <w:jc w:val="center"/>
              <w:rPr>
                <w:rFonts w:ascii="NPSRawlinsonOT" w:hAnsi="NPSRawlinsonOT"/>
                <w:sz w:val="24"/>
                <w:szCs w:val="24"/>
              </w:rPr>
            </w:pPr>
            <w:r>
              <w:rPr>
                <w:rFonts w:ascii="NPSRawlinsonOT" w:hAnsi="NPSRawlinsonOT"/>
                <w:sz w:val="24"/>
                <w:szCs w:val="24"/>
              </w:rPr>
              <w:t>2005</w:t>
            </w:r>
          </w:p>
        </w:tc>
      </w:tr>
      <w:tr w:rsidR="00A31BE8" w14:paraId="27B97B13" w14:textId="77777777" w:rsidTr="00177566">
        <w:trPr>
          <w:trHeight w:val="360"/>
          <w:jc w:val="center"/>
        </w:trPr>
        <w:tc>
          <w:tcPr>
            <w:tcW w:w="3002" w:type="dxa"/>
            <w:vAlign w:val="center"/>
          </w:tcPr>
          <w:p w14:paraId="79B917FB" w14:textId="77777777" w:rsidR="00A31BE8" w:rsidRDefault="00A31BE8" w:rsidP="00177566">
            <w:pPr>
              <w:jc w:val="center"/>
              <w:rPr>
                <w:rFonts w:ascii="NPSRawlinsonOT" w:hAnsi="NPSRawlinsonOT"/>
                <w:sz w:val="24"/>
                <w:szCs w:val="24"/>
              </w:rPr>
            </w:pPr>
            <w:r>
              <w:rPr>
                <w:rFonts w:ascii="NPSRawlinsonOT" w:hAnsi="NPSRawlinsonOT"/>
                <w:sz w:val="24"/>
                <w:szCs w:val="24"/>
              </w:rPr>
              <w:t>Fire</w:t>
            </w:r>
          </w:p>
        </w:tc>
        <w:tc>
          <w:tcPr>
            <w:tcW w:w="2111" w:type="dxa"/>
            <w:vAlign w:val="center"/>
          </w:tcPr>
          <w:p w14:paraId="4CD9F9BC" w14:textId="3CA261CE" w:rsidR="00A31BE8" w:rsidRDefault="00AE0DB4" w:rsidP="00177566">
            <w:pPr>
              <w:jc w:val="center"/>
              <w:rPr>
                <w:rFonts w:ascii="NPSRawlinsonOT" w:hAnsi="NPSRawlinsonOT"/>
                <w:sz w:val="24"/>
                <w:szCs w:val="24"/>
              </w:rPr>
            </w:pPr>
            <w:r>
              <w:rPr>
                <w:rFonts w:ascii="NPSRawlinsonOT" w:hAnsi="NPSRawlinsonOT"/>
                <w:sz w:val="24"/>
                <w:szCs w:val="24"/>
              </w:rPr>
              <w:t>159</w:t>
            </w:r>
          </w:p>
        </w:tc>
        <w:tc>
          <w:tcPr>
            <w:tcW w:w="2117" w:type="dxa"/>
            <w:vAlign w:val="center"/>
          </w:tcPr>
          <w:p w14:paraId="614E7D62" w14:textId="764593B0" w:rsidR="00A31BE8" w:rsidRDefault="00A31BE8" w:rsidP="00177566">
            <w:pPr>
              <w:jc w:val="center"/>
              <w:rPr>
                <w:rFonts w:ascii="NPSRawlinsonOT" w:hAnsi="NPSRawlinsonOT"/>
                <w:sz w:val="24"/>
                <w:szCs w:val="24"/>
              </w:rPr>
            </w:pPr>
            <w:r>
              <w:rPr>
                <w:rFonts w:ascii="NPSRawlinsonOT" w:hAnsi="NPSRawlinsonOT"/>
                <w:sz w:val="24"/>
                <w:szCs w:val="24"/>
              </w:rPr>
              <w:t>1</w:t>
            </w:r>
            <w:r w:rsidR="000C57D9">
              <w:rPr>
                <w:rFonts w:ascii="NPSRawlinsonOT" w:hAnsi="NPSRawlinsonOT"/>
                <w:sz w:val="24"/>
                <w:szCs w:val="24"/>
              </w:rPr>
              <w:t>97</w:t>
            </w:r>
          </w:p>
        </w:tc>
        <w:tc>
          <w:tcPr>
            <w:tcW w:w="2120" w:type="dxa"/>
            <w:vAlign w:val="center"/>
          </w:tcPr>
          <w:p w14:paraId="1B2CFB82" w14:textId="66E0EC5A" w:rsidR="00A31BE8" w:rsidRDefault="00FE0445" w:rsidP="00177566">
            <w:pPr>
              <w:jc w:val="center"/>
              <w:rPr>
                <w:rFonts w:ascii="NPSRawlinsonOT" w:hAnsi="NPSRawlinsonOT"/>
                <w:sz w:val="24"/>
                <w:szCs w:val="24"/>
              </w:rPr>
            </w:pPr>
            <w:r>
              <w:rPr>
                <w:rFonts w:ascii="NPSRawlinsonOT" w:hAnsi="NPSRawlinsonOT"/>
                <w:sz w:val="24"/>
                <w:szCs w:val="24"/>
              </w:rPr>
              <w:t>2099</w:t>
            </w:r>
          </w:p>
        </w:tc>
      </w:tr>
      <w:tr w:rsidR="00A31BE8" w14:paraId="711FC004" w14:textId="77777777" w:rsidTr="00177566">
        <w:trPr>
          <w:trHeight w:val="360"/>
          <w:jc w:val="center"/>
        </w:trPr>
        <w:tc>
          <w:tcPr>
            <w:tcW w:w="3002" w:type="dxa"/>
            <w:vAlign w:val="center"/>
          </w:tcPr>
          <w:p w14:paraId="3F59AB5F" w14:textId="77777777" w:rsidR="00A31BE8" w:rsidRDefault="00A31BE8" w:rsidP="00177566">
            <w:pPr>
              <w:jc w:val="center"/>
              <w:rPr>
                <w:rFonts w:ascii="NPSRawlinsonOT" w:hAnsi="NPSRawlinsonOT"/>
                <w:sz w:val="24"/>
                <w:szCs w:val="24"/>
              </w:rPr>
            </w:pPr>
            <w:r>
              <w:rPr>
                <w:rFonts w:ascii="NPSRawlinsonOT" w:hAnsi="NPSRawlinsonOT"/>
                <w:sz w:val="24"/>
                <w:szCs w:val="24"/>
              </w:rPr>
              <w:t>Mass Movement</w:t>
            </w:r>
          </w:p>
        </w:tc>
        <w:tc>
          <w:tcPr>
            <w:tcW w:w="2111" w:type="dxa"/>
            <w:vAlign w:val="center"/>
          </w:tcPr>
          <w:p w14:paraId="6E103307" w14:textId="77777777" w:rsidR="00A31BE8" w:rsidRDefault="00A31BE8" w:rsidP="00177566">
            <w:pPr>
              <w:jc w:val="center"/>
              <w:rPr>
                <w:rFonts w:ascii="NPSRawlinsonOT" w:hAnsi="NPSRawlinsonOT"/>
                <w:sz w:val="24"/>
                <w:szCs w:val="24"/>
              </w:rPr>
            </w:pPr>
            <w:r>
              <w:rPr>
                <w:rFonts w:ascii="NPSRawlinsonOT" w:hAnsi="NPSRawlinsonOT"/>
                <w:sz w:val="24"/>
                <w:szCs w:val="24"/>
              </w:rPr>
              <w:t>38</w:t>
            </w:r>
          </w:p>
        </w:tc>
        <w:tc>
          <w:tcPr>
            <w:tcW w:w="2117" w:type="dxa"/>
            <w:vAlign w:val="center"/>
          </w:tcPr>
          <w:p w14:paraId="7E82735F" w14:textId="398A8261" w:rsidR="00A31BE8" w:rsidRDefault="00A31BE8" w:rsidP="00177566">
            <w:pPr>
              <w:jc w:val="center"/>
              <w:rPr>
                <w:rFonts w:ascii="NPSRawlinsonOT" w:hAnsi="NPSRawlinsonOT"/>
                <w:sz w:val="24"/>
                <w:szCs w:val="24"/>
              </w:rPr>
            </w:pPr>
            <w:r>
              <w:rPr>
                <w:rFonts w:ascii="NPSRawlinsonOT" w:hAnsi="NPSRawlinsonOT"/>
                <w:sz w:val="24"/>
                <w:szCs w:val="24"/>
              </w:rPr>
              <w:t>19</w:t>
            </w:r>
            <w:r w:rsidR="003A5DC2">
              <w:rPr>
                <w:rFonts w:ascii="NPSRawlinsonOT" w:hAnsi="NPSRawlinsonOT"/>
                <w:sz w:val="24"/>
                <w:szCs w:val="24"/>
              </w:rPr>
              <w:t>5</w:t>
            </w:r>
          </w:p>
        </w:tc>
        <w:tc>
          <w:tcPr>
            <w:tcW w:w="2120" w:type="dxa"/>
            <w:vAlign w:val="center"/>
          </w:tcPr>
          <w:p w14:paraId="6D911000" w14:textId="4995F20A" w:rsidR="00A31BE8" w:rsidRDefault="00A31BE8" w:rsidP="00177566">
            <w:pPr>
              <w:jc w:val="center"/>
              <w:rPr>
                <w:rFonts w:ascii="NPSRawlinsonOT" w:hAnsi="NPSRawlinsonOT"/>
                <w:sz w:val="24"/>
                <w:szCs w:val="24"/>
              </w:rPr>
            </w:pPr>
            <w:r>
              <w:rPr>
                <w:rFonts w:ascii="NPSRawlinsonOT" w:hAnsi="NPSRawlinsonOT"/>
                <w:sz w:val="24"/>
                <w:szCs w:val="24"/>
              </w:rPr>
              <w:t>33</w:t>
            </w:r>
            <w:r w:rsidR="00FE0445">
              <w:rPr>
                <w:rFonts w:ascii="NPSRawlinsonOT" w:hAnsi="NPSRawlinsonOT"/>
                <w:sz w:val="24"/>
                <w:szCs w:val="24"/>
              </w:rPr>
              <w:t>9</w:t>
            </w:r>
          </w:p>
        </w:tc>
      </w:tr>
      <w:tr w:rsidR="00A31BE8" w14:paraId="453F159C" w14:textId="77777777" w:rsidTr="00177566">
        <w:trPr>
          <w:trHeight w:val="360"/>
          <w:jc w:val="center"/>
        </w:trPr>
        <w:tc>
          <w:tcPr>
            <w:tcW w:w="3002" w:type="dxa"/>
            <w:vAlign w:val="center"/>
          </w:tcPr>
          <w:p w14:paraId="572671BE" w14:textId="77777777" w:rsidR="00A31BE8" w:rsidRDefault="00A31BE8" w:rsidP="00177566">
            <w:pPr>
              <w:jc w:val="center"/>
              <w:rPr>
                <w:rFonts w:ascii="NPSRawlinsonOT" w:hAnsi="NPSRawlinsonOT"/>
                <w:sz w:val="24"/>
                <w:szCs w:val="24"/>
              </w:rPr>
            </w:pPr>
            <w:r>
              <w:rPr>
                <w:rFonts w:ascii="NPSRawlinsonOT" w:hAnsi="NPSRawlinsonOT"/>
                <w:sz w:val="24"/>
                <w:szCs w:val="24"/>
              </w:rPr>
              <w:t>Riparian Change</w:t>
            </w:r>
          </w:p>
        </w:tc>
        <w:tc>
          <w:tcPr>
            <w:tcW w:w="2111" w:type="dxa"/>
            <w:vAlign w:val="center"/>
          </w:tcPr>
          <w:p w14:paraId="78E67297" w14:textId="742F51E1" w:rsidR="00A31BE8" w:rsidRDefault="00A31BE8" w:rsidP="00177566">
            <w:pPr>
              <w:jc w:val="center"/>
              <w:rPr>
                <w:rFonts w:ascii="NPSRawlinsonOT" w:hAnsi="NPSRawlinsonOT"/>
                <w:sz w:val="24"/>
                <w:szCs w:val="24"/>
              </w:rPr>
            </w:pPr>
            <w:r>
              <w:rPr>
                <w:rFonts w:ascii="NPSRawlinsonOT" w:hAnsi="NPSRawlinsonOT"/>
                <w:sz w:val="24"/>
                <w:szCs w:val="24"/>
              </w:rPr>
              <w:t>3</w:t>
            </w:r>
            <w:r w:rsidR="000C57D9">
              <w:rPr>
                <w:rFonts w:ascii="NPSRawlinsonOT" w:hAnsi="NPSRawlinsonOT"/>
                <w:sz w:val="24"/>
                <w:szCs w:val="24"/>
              </w:rPr>
              <w:t>49</w:t>
            </w:r>
          </w:p>
        </w:tc>
        <w:tc>
          <w:tcPr>
            <w:tcW w:w="2117" w:type="dxa"/>
            <w:vAlign w:val="center"/>
          </w:tcPr>
          <w:p w14:paraId="3BC712A0" w14:textId="6F8C1B2C" w:rsidR="00A31BE8" w:rsidRDefault="00A31BE8" w:rsidP="00177566">
            <w:pPr>
              <w:jc w:val="center"/>
              <w:rPr>
                <w:rFonts w:ascii="NPSRawlinsonOT" w:hAnsi="NPSRawlinsonOT"/>
                <w:sz w:val="24"/>
                <w:szCs w:val="24"/>
              </w:rPr>
            </w:pPr>
            <w:r>
              <w:rPr>
                <w:rFonts w:ascii="NPSRawlinsonOT" w:hAnsi="NPSRawlinsonOT"/>
                <w:sz w:val="24"/>
                <w:szCs w:val="24"/>
              </w:rPr>
              <w:t>98</w:t>
            </w:r>
            <w:r w:rsidR="003A5DC2">
              <w:rPr>
                <w:rFonts w:ascii="NPSRawlinsonOT" w:hAnsi="NPSRawlinsonOT"/>
                <w:sz w:val="24"/>
                <w:szCs w:val="24"/>
              </w:rPr>
              <w:t>0</w:t>
            </w:r>
          </w:p>
        </w:tc>
        <w:tc>
          <w:tcPr>
            <w:tcW w:w="2120" w:type="dxa"/>
            <w:vAlign w:val="center"/>
          </w:tcPr>
          <w:p w14:paraId="5F22630F" w14:textId="77777777" w:rsidR="00A31BE8" w:rsidRDefault="00A31BE8" w:rsidP="00177566">
            <w:pPr>
              <w:jc w:val="center"/>
              <w:rPr>
                <w:rFonts w:ascii="NPSRawlinsonOT" w:hAnsi="NPSRawlinsonOT"/>
                <w:sz w:val="24"/>
                <w:szCs w:val="24"/>
              </w:rPr>
            </w:pPr>
            <w:r>
              <w:rPr>
                <w:rFonts w:ascii="NPSRawlinsonOT" w:hAnsi="NPSRawlinsonOT"/>
                <w:sz w:val="24"/>
                <w:szCs w:val="24"/>
              </w:rPr>
              <w:t>313</w:t>
            </w:r>
          </w:p>
        </w:tc>
      </w:tr>
      <w:tr w:rsidR="00A31BE8" w14:paraId="197B5585" w14:textId="77777777" w:rsidTr="00177566">
        <w:trPr>
          <w:trHeight w:val="360"/>
          <w:jc w:val="center"/>
        </w:trPr>
        <w:tc>
          <w:tcPr>
            <w:tcW w:w="3002" w:type="dxa"/>
            <w:vAlign w:val="center"/>
          </w:tcPr>
          <w:p w14:paraId="2BB1747B" w14:textId="77777777" w:rsidR="00A31BE8" w:rsidRDefault="00A31BE8" w:rsidP="00177566">
            <w:pPr>
              <w:jc w:val="center"/>
              <w:rPr>
                <w:rFonts w:ascii="NPSRawlinsonOT" w:hAnsi="NPSRawlinsonOT"/>
                <w:sz w:val="24"/>
                <w:szCs w:val="24"/>
              </w:rPr>
            </w:pPr>
            <w:r>
              <w:rPr>
                <w:rFonts w:ascii="NPSRawlinsonOT" w:hAnsi="NPSRawlinsonOT"/>
                <w:sz w:val="24"/>
                <w:szCs w:val="24"/>
              </w:rPr>
              <w:t>Total</w:t>
            </w:r>
          </w:p>
        </w:tc>
        <w:tc>
          <w:tcPr>
            <w:tcW w:w="2111" w:type="dxa"/>
            <w:vAlign w:val="center"/>
          </w:tcPr>
          <w:p w14:paraId="51CE5EF6" w14:textId="1D40DDEA" w:rsidR="00A31BE8" w:rsidRDefault="008B5A78" w:rsidP="00177566">
            <w:pPr>
              <w:jc w:val="center"/>
              <w:rPr>
                <w:rFonts w:ascii="NPSRawlinsonOT" w:hAnsi="NPSRawlinsonOT"/>
                <w:sz w:val="24"/>
                <w:szCs w:val="24"/>
              </w:rPr>
            </w:pPr>
            <w:r>
              <w:rPr>
                <w:rFonts w:ascii="NPSRawlinsonOT" w:hAnsi="NPSRawlinsonOT"/>
                <w:sz w:val="24"/>
                <w:szCs w:val="24"/>
              </w:rPr>
              <w:t>5432</w:t>
            </w:r>
          </w:p>
        </w:tc>
        <w:tc>
          <w:tcPr>
            <w:tcW w:w="2117" w:type="dxa"/>
            <w:vAlign w:val="center"/>
          </w:tcPr>
          <w:p w14:paraId="751DD9C2" w14:textId="7B929619" w:rsidR="00A31BE8" w:rsidRDefault="00A31BE8" w:rsidP="00177566">
            <w:pPr>
              <w:jc w:val="center"/>
              <w:rPr>
                <w:rFonts w:ascii="NPSRawlinsonOT" w:hAnsi="NPSRawlinsonOT"/>
                <w:sz w:val="24"/>
                <w:szCs w:val="24"/>
              </w:rPr>
            </w:pPr>
            <w:r>
              <w:rPr>
                <w:rFonts w:ascii="NPSRawlinsonOT" w:hAnsi="NPSRawlinsonOT"/>
                <w:sz w:val="24"/>
                <w:szCs w:val="24"/>
              </w:rPr>
              <w:t>24</w:t>
            </w:r>
            <w:r w:rsidR="008B5A78">
              <w:rPr>
                <w:rFonts w:ascii="NPSRawlinsonOT" w:hAnsi="NPSRawlinsonOT"/>
                <w:sz w:val="24"/>
                <w:szCs w:val="24"/>
              </w:rPr>
              <w:t>40</w:t>
            </w:r>
          </w:p>
        </w:tc>
        <w:tc>
          <w:tcPr>
            <w:tcW w:w="2120" w:type="dxa"/>
            <w:vAlign w:val="center"/>
          </w:tcPr>
          <w:p w14:paraId="1537D1E1" w14:textId="3A624F40" w:rsidR="00A31BE8" w:rsidRDefault="008B5A78" w:rsidP="00177566">
            <w:pPr>
              <w:jc w:val="center"/>
              <w:rPr>
                <w:rFonts w:ascii="NPSRawlinsonOT" w:hAnsi="NPSRawlinsonOT"/>
                <w:sz w:val="24"/>
                <w:szCs w:val="24"/>
              </w:rPr>
            </w:pPr>
            <w:r>
              <w:rPr>
                <w:rFonts w:ascii="NPSRawlinsonOT" w:hAnsi="NPSRawlinsonOT"/>
                <w:sz w:val="24"/>
                <w:szCs w:val="24"/>
              </w:rPr>
              <w:t>19205</w:t>
            </w:r>
          </w:p>
        </w:tc>
      </w:tr>
    </w:tbl>
    <w:p w14:paraId="68B37DB7" w14:textId="77777777" w:rsidR="00D52284" w:rsidRPr="008B5A78" w:rsidRDefault="00D52284" w:rsidP="00205825">
      <w:pPr>
        <w:rPr>
          <w:rFonts w:ascii="NPSRawlinsonOT" w:hAnsi="NPSRawlinsonOT"/>
          <w:sz w:val="2"/>
          <w:szCs w:val="2"/>
        </w:rPr>
      </w:pPr>
    </w:p>
    <w:p w14:paraId="06810B00" w14:textId="09F05E7E" w:rsidR="00974C2E" w:rsidRPr="00F51063" w:rsidRDefault="008B5A78" w:rsidP="00F51063">
      <w:pPr>
        <w:jc w:val="center"/>
        <w:rPr>
          <w:rFonts w:ascii="NPSRawlinsonOT" w:hAnsi="NPSRawlinsonOT"/>
          <w:i/>
          <w:iCs/>
          <w:sz w:val="24"/>
          <w:szCs w:val="24"/>
        </w:rPr>
      </w:pPr>
      <w:r>
        <w:rPr>
          <w:rFonts w:ascii="NPSRawlinsonOT" w:hAnsi="NPSRawlinsonOT"/>
          <w:i/>
          <w:iCs/>
          <w:sz w:val="24"/>
          <w:szCs w:val="24"/>
        </w:rPr>
        <w:t>Table 2: Frequency distributions of the different disturbances after filtering and cleaning.</w:t>
      </w:r>
    </w:p>
    <w:p w14:paraId="64C9A763" w14:textId="2DFA10D0" w:rsidR="0030415D" w:rsidRDefault="00FB3B5D" w:rsidP="002121EA">
      <w:pPr>
        <w:rPr>
          <w:rFonts w:ascii="NPSRawlinsonOT" w:hAnsi="NPSRawlinsonOT"/>
          <w:sz w:val="32"/>
          <w:szCs w:val="32"/>
        </w:rPr>
      </w:pPr>
      <w:r>
        <w:rPr>
          <w:rFonts w:ascii="NPSRawlinsonOT" w:hAnsi="NPSRawlinsonOT"/>
          <w:sz w:val="32"/>
          <w:szCs w:val="32"/>
        </w:rPr>
        <w:t>2.d.ii Train-Test Split</w:t>
      </w:r>
    </w:p>
    <w:p w14:paraId="6052D6F2" w14:textId="1BE17FC7" w:rsidR="00F51063" w:rsidRDefault="00DD43D4" w:rsidP="002121EA">
      <w:pPr>
        <w:rPr>
          <w:rFonts w:ascii="NPSRawlinsonOT" w:hAnsi="NPSRawlinsonOT"/>
          <w:sz w:val="24"/>
          <w:szCs w:val="24"/>
        </w:rPr>
      </w:pPr>
      <w:r>
        <w:rPr>
          <w:rFonts w:ascii="NPSRawlinsonOT" w:hAnsi="NPSRawlinsonOT"/>
          <w:sz w:val="24"/>
          <w:szCs w:val="24"/>
        </w:rPr>
        <w:t xml:space="preserve">A train-test split is a common practice in machine learning that divides the labeled data into </w:t>
      </w:r>
      <w:r w:rsidR="00456803">
        <w:rPr>
          <w:rFonts w:ascii="NPSRawlinsonOT" w:hAnsi="NPSRawlinsonOT"/>
          <w:sz w:val="24"/>
          <w:szCs w:val="24"/>
        </w:rPr>
        <w:t>two sets, a training set and a testing set. The training set is used to train the machine learning model, and the testing set, which the model never sees during training, is used to test the model’s accuracy.</w:t>
      </w:r>
      <w:r w:rsidR="00AF0E07">
        <w:rPr>
          <w:rFonts w:ascii="NPSRawlinsonOT" w:hAnsi="NPSRawlinsonOT"/>
          <w:sz w:val="24"/>
          <w:szCs w:val="24"/>
        </w:rPr>
        <w:t xml:space="preserve"> </w:t>
      </w:r>
      <w:r w:rsidR="00065259">
        <w:rPr>
          <w:rFonts w:ascii="NPSRawlinsonOT" w:hAnsi="NPSRawlinsonOT"/>
          <w:sz w:val="24"/>
          <w:szCs w:val="24"/>
        </w:rPr>
        <w:t xml:space="preserve">In this </w:t>
      </w:r>
      <w:r w:rsidR="00067A1B">
        <w:rPr>
          <w:rFonts w:ascii="NPSRawlinsonOT" w:hAnsi="NPSRawlinsonOT"/>
          <w:sz w:val="24"/>
          <w:szCs w:val="24"/>
        </w:rPr>
        <w:t>study</w:t>
      </w:r>
      <w:r w:rsidR="00065259">
        <w:rPr>
          <w:rFonts w:ascii="NPSRawlinsonOT" w:hAnsi="NPSRawlinsonOT"/>
          <w:sz w:val="24"/>
          <w:szCs w:val="24"/>
        </w:rPr>
        <w:t>, t</w:t>
      </w:r>
      <w:r w:rsidR="00AF0E07">
        <w:rPr>
          <w:rFonts w:ascii="NPSRawlinsonOT" w:hAnsi="NPSRawlinsonOT"/>
          <w:sz w:val="24"/>
          <w:szCs w:val="24"/>
        </w:rPr>
        <w:t xml:space="preserve">he percent of the data that is </w:t>
      </w:r>
      <w:r w:rsidR="00067A1B">
        <w:rPr>
          <w:rFonts w:ascii="NPSRawlinsonOT" w:hAnsi="NPSRawlinsonOT"/>
          <w:sz w:val="24"/>
          <w:szCs w:val="24"/>
        </w:rPr>
        <w:t>used for training</w:t>
      </w:r>
      <w:r w:rsidR="00AF0E07">
        <w:rPr>
          <w:rFonts w:ascii="NPSRawlinsonOT" w:hAnsi="NPSRawlinsonOT"/>
          <w:sz w:val="24"/>
          <w:szCs w:val="24"/>
        </w:rPr>
        <w:t xml:space="preserve"> </w:t>
      </w:r>
      <w:r w:rsidR="00065259">
        <w:rPr>
          <w:rFonts w:ascii="NPSRawlinsonOT" w:hAnsi="NPSRawlinsonOT"/>
          <w:sz w:val="24"/>
          <w:szCs w:val="24"/>
        </w:rPr>
        <w:t xml:space="preserve">is a variable that can be set by the user, and for these runs of the model was set </w:t>
      </w:r>
      <w:r w:rsidR="00065259">
        <w:rPr>
          <w:rFonts w:ascii="NPSRawlinsonOT" w:hAnsi="NPSRawlinsonOT"/>
          <w:sz w:val="24"/>
          <w:szCs w:val="24"/>
        </w:rPr>
        <w:lastRenderedPageBreak/>
        <w:t>to 0.7, or 70%.</w:t>
      </w:r>
      <w:r w:rsidR="000B7496">
        <w:rPr>
          <w:rFonts w:ascii="NPSRawlinsonOT" w:hAnsi="NPSRawlinsonOT"/>
          <w:sz w:val="24"/>
          <w:szCs w:val="24"/>
        </w:rPr>
        <w:t xml:space="preserve"> This percentage is not applied to </w:t>
      </w:r>
      <w:r w:rsidR="00AD36DF">
        <w:rPr>
          <w:rFonts w:ascii="NPSRawlinsonOT" w:hAnsi="NPSRawlinsonOT"/>
          <w:sz w:val="24"/>
          <w:szCs w:val="24"/>
        </w:rPr>
        <w:t>all</w:t>
      </w:r>
      <w:r w:rsidR="000B7496">
        <w:rPr>
          <w:rFonts w:ascii="NPSRawlinsonOT" w:hAnsi="NPSRawlinsonOT"/>
          <w:sz w:val="24"/>
          <w:szCs w:val="24"/>
        </w:rPr>
        <w:t xml:space="preserve"> the </w:t>
      </w:r>
      <w:r w:rsidR="00AD36DF">
        <w:rPr>
          <w:rFonts w:ascii="NPSRawlinsonOT" w:hAnsi="NPSRawlinsonOT"/>
          <w:sz w:val="24"/>
          <w:szCs w:val="24"/>
        </w:rPr>
        <w:t xml:space="preserve">disturbance patches uniformly, however, as some disturbance classes are much larger than others. If 70% of the disturbances in North Cascades were randomly selected for training, it is likely that no patches from the Blowdown or Clearing categories would make it into the training set. </w:t>
      </w:r>
      <w:r w:rsidR="006056EA">
        <w:rPr>
          <w:rFonts w:ascii="NPSRawlinsonOT" w:hAnsi="NPSRawlinsonOT"/>
          <w:sz w:val="24"/>
          <w:szCs w:val="24"/>
        </w:rPr>
        <w:t xml:space="preserve">Thus, stratified sampling is performed </w:t>
      </w:r>
      <w:r w:rsidR="006650CF">
        <w:rPr>
          <w:rFonts w:ascii="NPSRawlinsonOT" w:hAnsi="NPSRawlinsonOT"/>
          <w:sz w:val="24"/>
          <w:szCs w:val="24"/>
        </w:rPr>
        <w:t xml:space="preserve">in which each disturbance class is sampled individually to ensure </w:t>
      </w:r>
      <w:r w:rsidR="00DD3CC7">
        <w:rPr>
          <w:rFonts w:ascii="NPSRawlinsonOT" w:hAnsi="NPSRawlinsonOT"/>
          <w:sz w:val="24"/>
          <w:szCs w:val="24"/>
        </w:rPr>
        <w:t>that all classes</w:t>
      </w:r>
      <w:r w:rsidR="006650CF">
        <w:rPr>
          <w:rFonts w:ascii="NPSRawlinsonOT" w:hAnsi="NPSRawlinsonOT"/>
          <w:sz w:val="24"/>
          <w:szCs w:val="24"/>
        </w:rPr>
        <w:t xml:space="preserve"> </w:t>
      </w:r>
      <w:r w:rsidR="00DD3CC7">
        <w:rPr>
          <w:rFonts w:ascii="NPSRawlinsonOT" w:hAnsi="NPSRawlinsonOT"/>
          <w:sz w:val="24"/>
          <w:szCs w:val="24"/>
        </w:rPr>
        <w:t>are</w:t>
      </w:r>
      <w:r w:rsidR="006650CF">
        <w:rPr>
          <w:rFonts w:ascii="NPSRawlinsonOT" w:hAnsi="NPSRawlinsonOT"/>
          <w:sz w:val="24"/>
          <w:szCs w:val="24"/>
        </w:rPr>
        <w:t xml:space="preserve"> present in the final training set.</w:t>
      </w:r>
    </w:p>
    <w:p w14:paraId="119E363C" w14:textId="7E7D1BEF" w:rsidR="00C538CC" w:rsidRDefault="00C538CC" w:rsidP="002121EA">
      <w:pPr>
        <w:rPr>
          <w:rFonts w:ascii="NPSRawlinsonOT" w:hAnsi="NPSRawlinsonOT"/>
          <w:sz w:val="24"/>
          <w:szCs w:val="24"/>
        </w:rPr>
      </w:pPr>
      <w:r>
        <w:rPr>
          <w:rFonts w:ascii="NPSRawlinsonOT" w:hAnsi="NPSRawlinsonOT"/>
          <w:sz w:val="24"/>
          <w:szCs w:val="24"/>
        </w:rPr>
        <w:t>There are a few other nuances to this process</w:t>
      </w:r>
      <w:r w:rsidR="00F505F4">
        <w:rPr>
          <w:rFonts w:ascii="NPSRawlinsonOT" w:hAnsi="NPSRawlinsonOT"/>
          <w:sz w:val="24"/>
          <w:szCs w:val="24"/>
        </w:rPr>
        <w:t xml:space="preserve">. Although stratified sampling ensures that each disturbance class is present in the training set, </w:t>
      </w:r>
      <w:r w:rsidR="00FB667A">
        <w:rPr>
          <w:rFonts w:ascii="NPSRawlinsonOT" w:hAnsi="NPSRawlinsonOT"/>
          <w:sz w:val="24"/>
          <w:szCs w:val="24"/>
        </w:rPr>
        <w:t xml:space="preserve">the imbalances in the data </w:t>
      </w:r>
      <w:r w:rsidR="00C6078A">
        <w:rPr>
          <w:rFonts w:ascii="NPSRawlinsonOT" w:hAnsi="NPSRawlinsonOT"/>
          <w:sz w:val="24"/>
          <w:szCs w:val="24"/>
        </w:rPr>
        <w:t>would</w:t>
      </w:r>
      <w:r w:rsidR="00FB667A">
        <w:rPr>
          <w:rFonts w:ascii="NPSRawlinsonOT" w:hAnsi="NPSRawlinsonOT"/>
          <w:sz w:val="24"/>
          <w:szCs w:val="24"/>
        </w:rPr>
        <w:t xml:space="preserve"> still be reflected. </w:t>
      </w:r>
      <w:r w:rsidR="00E32C7B">
        <w:rPr>
          <w:rFonts w:ascii="NPSRawlinsonOT" w:hAnsi="NPSRawlinsonOT"/>
          <w:sz w:val="24"/>
          <w:szCs w:val="24"/>
        </w:rPr>
        <w:t xml:space="preserve">Again, for North Cascades, </w:t>
      </w:r>
      <w:r w:rsidR="00274D9E">
        <w:rPr>
          <w:rFonts w:ascii="NPSRawlinsonOT" w:hAnsi="NPSRawlinsonOT"/>
          <w:sz w:val="24"/>
          <w:szCs w:val="24"/>
        </w:rPr>
        <w:t>most</w:t>
      </w:r>
      <w:r w:rsidR="00E32C7B">
        <w:rPr>
          <w:rFonts w:ascii="NPSRawlinsonOT" w:hAnsi="NPSRawlinsonOT"/>
          <w:sz w:val="24"/>
          <w:szCs w:val="24"/>
        </w:rPr>
        <w:t xml:space="preserve"> patches in the training set would </w:t>
      </w:r>
      <w:r w:rsidR="00274D9E">
        <w:rPr>
          <w:rFonts w:ascii="NPSRawlinsonOT" w:hAnsi="NPSRawlinsonOT"/>
          <w:sz w:val="24"/>
          <w:szCs w:val="24"/>
        </w:rPr>
        <w:t xml:space="preserve">be those from the Annual Variability category. Stark imbalances in the training set can lead to the random forest </w:t>
      </w:r>
      <w:r w:rsidR="00553058">
        <w:rPr>
          <w:rFonts w:ascii="NPSRawlinsonOT" w:hAnsi="NPSRawlinsonOT"/>
          <w:sz w:val="24"/>
          <w:szCs w:val="24"/>
        </w:rPr>
        <w:t>performing well on classes with the most examples and poorly on those with fewer, which is not necessarily desirable</w:t>
      </w:r>
      <w:r w:rsidR="00274D9E">
        <w:rPr>
          <w:rFonts w:ascii="NPSRawlinsonOT" w:hAnsi="NPSRawlinsonOT"/>
          <w:sz w:val="24"/>
          <w:szCs w:val="24"/>
        </w:rPr>
        <w:t xml:space="preserve"> </w:t>
      </w:r>
      <w:r w:rsidR="00F33E18">
        <w:rPr>
          <w:rFonts w:ascii="NPSRawlinsonOT" w:hAnsi="NPSRawlinsonOT"/>
          <w:sz w:val="24"/>
          <w:szCs w:val="24"/>
        </w:rPr>
        <w:t xml:space="preserve">([6] Sinha et al., 2019). </w:t>
      </w:r>
      <w:r w:rsidR="008F112B">
        <w:rPr>
          <w:rFonts w:ascii="NPSRawlinsonOT" w:hAnsi="NPSRawlinsonOT"/>
          <w:sz w:val="24"/>
          <w:szCs w:val="24"/>
        </w:rPr>
        <w:t xml:space="preserve">To counteract this, </w:t>
      </w:r>
      <w:r w:rsidR="00617C6D">
        <w:rPr>
          <w:rFonts w:ascii="NPSRawlinsonOT" w:hAnsi="NPSRawlinsonOT"/>
          <w:sz w:val="24"/>
          <w:szCs w:val="24"/>
        </w:rPr>
        <w:t xml:space="preserve">the </w:t>
      </w:r>
      <w:r w:rsidR="00F925CA">
        <w:rPr>
          <w:rFonts w:ascii="NPSRawlinsonOT" w:hAnsi="NPSRawlinsonOT"/>
          <w:sz w:val="24"/>
          <w:szCs w:val="24"/>
        </w:rPr>
        <w:t>number of examples from the larger classes in the training set is limited using the equation below (Equation 1).</w:t>
      </w:r>
      <w:r w:rsidR="003450AB">
        <w:rPr>
          <w:rFonts w:ascii="NPSRawlinsonOT" w:hAnsi="NPSRawlinsonOT"/>
          <w:sz w:val="24"/>
          <w:szCs w:val="24"/>
        </w:rPr>
        <w:t xml:space="preserve"> Th</w:t>
      </w:r>
      <w:r w:rsidR="00A13D11">
        <w:rPr>
          <w:rFonts w:ascii="NPSRawlinsonOT" w:hAnsi="NPSRawlinsonOT"/>
          <w:sz w:val="24"/>
          <w:szCs w:val="24"/>
        </w:rPr>
        <w:t>e size of the more prevalent disturbance classes is limited by the size of the disturbance class with the fewest examples</w:t>
      </w:r>
      <w:r w:rsidR="00D875F0">
        <w:rPr>
          <w:rFonts w:ascii="NPSRawlinsonOT" w:hAnsi="NPSRawlinsonOT"/>
          <w:sz w:val="24"/>
          <w:szCs w:val="24"/>
        </w:rPr>
        <w:t xml:space="preserve"> and a </w:t>
      </w:r>
      <w:r w:rsidR="001A7093">
        <w:rPr>
          <w:rFonts w:ascii="NPSRawlinsonOT" w:hAnsi="NPSRawlinsonOT"/>
          <w:sz w:val="24"/>
          <w:szCs w:val="24"/>
        </w:rPr>
        <w:t>“balance multiplier” chosen by the user</w:t>
      </w:r>
      <w:r w:rsidR="00D875F0">
        <w:rPr>
          <w:rFonts w:ascii="NPSRawlinsonOT" w:hAnsi="NPSRawlinsonOT"/>
          <w:sz w:val="24"/>
          <w:szCs w:val="24"/>
        </w:rPr>
        <w:t>.</w:t>
      </w:r>
    </w:p>
    <w:p w14:paraId="5938CE4A" w14:textId="7F48B894" w:rsidR="00D337F3" w:rsidRPr="0015507E" w:rsidRDefault="00D337F3" w:rsidP="00D337F3">
      <w:pPr>
        <w:jc w:val="center"/>
        <w:rPr>
          <w:rFonts w:ascii="NPSRawlinsonOT" w:hAnsi="NPSRawlinsonOT"/>
          <w:sz w:val="24"/>
          <w:szCs w:val="24"/>
          <w:u w:val="single"/>
        </w:rPr>
      </w:pPr>
      <w:r w:rsidRPr="0015507E">
        <w:rPr>
          <w:rFonts w:ascii="NPSRawlinsonOT" w:hAnsi="NPSRawlinsonOT"/>
          <w:sz w:val="24"/>
          <w:szCs w:val="24"/>
          <w:u w:val="single"/>
        </w:rPr>
        <w:t xml:space="preserve">Training set size limit = </w:t>
      </w:r>
      <w:r w:rsidR="00400529" w:rsidRPr="0015507E">
        <w:rPr>
          <w:rFonts w:ascii="NPSRawlinsonOT" w:hAnsi="NPSRawlinsonOT"/>
          <w:sz w:val="24"/>
          <w:szCs w:val="24"/>
          <w:u w:val="single"/>
        </w:rPr>
        <w:t>(</w:t>
      </w:r>
      <w:r w:rsidRPr="0015507E">
        <w:rPr>
          <w:rFonts w:ascii="NPSRawlinsonOT" w:hAnsi="NPSRawlinsonOT"/>
          <w:sz w:val="24"/>
          <w:szCs w:val="24"/>
          <w:u w:val="single"/>
        </w:rPr>
        <w:t>size of smallest disturbance class</w:t>
      </w:r>
      <w:r w:rsidR="00400529" w:rsidRPr="0015507E">
        <w:rPr>
          <w:rFonts w:ascii="NPSRawlinsonOT" w:hAnsi="NPSRawlinsonOT"/>
          <w:sz w:val="24"/>
          <w:szCs w:val="24"/>
          <w:u w:val="single"/>
        </w:rPr>
        <w:t xml:space="preserve"> * </w:t>
      </w:r>
      <w:r w:rsidR="003450AB">
        <w:rPr>
          <w:rFonts w:ascii="NPSRawlinsonOT" w:hAnsi="NPSRawlinsonOT"/>
          <w:sz w:val="24"/>
          <w:szCs w:val="24"/>
          <w:u w:val="single"/>
        </w:rPr>
        <w:t>split</w:t>
      </w:r>
      <w:r w:rsidR="00400529" w:rsidRPr="0015507E">
        <w:rPr>
          <w:rFonts w:ascii="NPSRawlinsonOT" w:hAnsi="NPSRawlinsonOT"/>
          <w:sz w:val="24"/>
          <w:szCs w:val="24"/>
          <w:u w:val="single"/>
        </w:rPr>
        <w:t xml:space="preserve">) * </w:t>
      </w:r>
      <w:r w:rsidR="0015507E" w:rsidRPr="0015507E">
        <w:rPr>
          <w:rFonts w:ascii="NPSRawlinsonOT" w:hAnsi="NPSRawlinsonOT"/>
          <w:sz w:val="24"/>
          <w:szCs w:val="24"/>
          <w:u w:val="single"/>
        </w:rPr>
        <w:t>balance multiplier</w:t>
      </w:r>
    </w:p>
    <w:p w14:paraId="3BCFBB88" w14:textId="0CD6E8A6" w:rsidR="0015507E" w:rsidRDefault="0015507E" w:rsidP="00D337F3">
      <w:pPr>
        <w:jc w:val="center"/>
        <w:rPr>
          <w:rFonts w:ascii="NPSRawlinsonOT" w:hAnsi="NPSRawlinsonOT"/>
          <w:i/>
          <w:iCs/>
          <w:sz w:val="24"/>
          <w:szCs w:val="24"/>
        </w:rPr>
      </w:pPr>
      <w:r>
        <w:rPr>
          <w:rFonts w:ascii="NPSRawlinsonOT" w:hAnsi="NPSRawlinsonOT"/>
          <w:i/>
          <w:iCs/>
          <w:sz w:val="24"/>
          <w:szCs w:val="24"/>
        </w:rPr>
        <w:t>Equation 1: The formula for calculating the maximum number of patches of a certain disturbance type in the training set.</w:t>
      </w:r>
      <w:r w:rsidR="003450AB">
        <w:rPr>
          <w:rFonts w:ascii="NPSRawlinsonOT" w:hAnsi="NPSRawlinsonOT"/>
          <w:i/>
          <w:iCs/>
          <w:sz w:val="24"/>
          <w:szCs w:val="24"/>
        </w:rPr>
        <w:t xml:space="preserve"> Split </w:t>
      </w:r>
      <w:r w:rsidR="007E0622">
        <w:rPr>
          <w:rFonts w:ascii="NPSRawlinsonOT" w:hAnsi="NPSRawlinsonOT"/>
          <w:i/>
          <w:iCs/>
          <w:sz w:val="24"/>
          <w:szCs w:val="24"/>
        </w:rPr>
        <w:t>refers to the percentage of patches from each class allowed in the training set, which in this case is 0.7. The balance multiplier is a</w:t>
      </w:r>
      <w:r w:rsidR="00525EC0">
        <w:rPr>
          <w:rFonts w:ascii="NPSRawlinsonOT" w:hAnsi="NPSRawlinsonOT"/>
          <w:i/>
          <w:iCs/>
          <w:sz w:val="24"/>
          <w:szCs w:val="24"/>
        </w:rPr>
        <w:t>n integer</w:t>
      </w:r>
      <w:r w:rsidR="007E0622">
        <w:rPr>
          <w:rFonts w:ascii="NPSRawlinsonOT" w:hAnsi="NPSRawlinsonOT"/>
          <w:i/>
          <w:iCs/>
          <w:sz w:val="24"/>
          <w:szCs w:val="24"/>
        </w:rPr>
        <w:t>.</w:t>
      </w:r>
    </w:p>
    <w:p w14:paraId="0624B5DF" w14:textId="538282B0" w:rsidR="0060277D" w:rsidRDefault="00EF4890" w:rsidP="00D875F0">
      <w:pPr>
        <w:rPr>
          <w:rFonts w:ascii="NPSRawlinsonOT" w:hAnsi="NPSRawlinsonOT"/>
          <w:sz w:val="24"/>
          <w:szCs w:val="24"/>
        </w:rPr>
      </w:pPr>
      <w:r>
        <w:rPr>
          <w:rFonts w:ascii="NPSRawlinsonOT" w:hAnsi="NPSRawlinsonOT"/>
          <w:sz w:val="24"/>
          <w:szCs w:val="24"/>
        </w:rPr>
        <w:t>In this study, the balance multiplier was arbitrability chosen to be five</w:t>
      </w:r>
      <w:r w:rsidR="002D4352">
        <w:rPr>
          <w:rFonts w:ascii="NPSRawlinsonOT" w:hAnsi="NPSRawlinsonOT"/>
          <w:sz w:val="24"/>
          <w:szCs w:val="24"/>
        </w:rPr>
        <w:t xml:space="preserve">. A smaller number would </w:t>
      </w:r>
      <w:r w:rsidR="00A52880">
        <w:rPr>
          <w:rFonts w:ascii="NPSRawlinsonOT" w:hAnsi="NPSRawlinsonOT"/>
          <w:sz w:val="24"/>
          <w:szCs w:val="24"/>
        </w:rPr>
        <w:t xml:space="preserve">better balance the data but severely limit the number of patches used for training. A larger number would imbalance the data further but allow the larger disturbance classes to </w:t>
      </w:r>
      <w:r w:rsidR="00BD405A">
        <w:rPr>
          <w:rFonts w:ascii="NPSRawlinsonOT" w:hAnsi="NPSRawlinsonOT"/>
          <w:sz w:val="24"/>
          <w:szCs w:val="24"/>
        </w:rPr>
        <w:t xml:space="preserve">have more training examples. The latter option may be desirable in certain situations. For example, </w:t>
      </w:r>
      <w:r w:rsidR="00870234">
        <w:rPr>
          <w:rFonts w:ascii="NPSRawlinsonOT" w:hAnsi="NPSRawlinsonOT"/>
          <w:sz w:val="24"/>
          <w:szCs w:val="24"/>
        </w:rPr>
        <w:t>if Annual Variability is the most common disturbance class in a certain park, it may make sense not to limit the number of Annual Variability patches allowed in the training set. While this imbalance may cause the disturbance classes with fewer examples to be more poorly labeled, a greater number of patches over</w:t>
      </w:r>
      <w:r w:rsidR="00E31CFD">
        <w:rPr>
          <w:rFonts w:ascii="NPSRawlinsonOT" w:hAnsi="NPSRawlinsonOT"/>
          <w:sz w:val="24"/>
          <w:szCs w:val="24"/>
        </w:rPr>
        <w:t xml:space="preserve">all may be more accurately labeled, and more time will be saved. The user should adjust the multiplier according to their </w:t>
      </w:r>
      <w:r w:rsidR="00E33FA6">
        <w:rPr>
          <w:rFonts w:ascii="NPSRawlinsonOT" w:hAnsi="NPSRawlinsonOT"/>
          <w:sz w:val="24"/>
          <w:szCs w:val="24"/>
        </w:rPr>
        <w:t>needs.</w:t>
      </w:r>
      <w:r w:rsidR="00E47E01">
        <w:rPr>
          <w:rFonts w:ascii="NPSRawlinsonOT" w:hAnsi="NPSRawlinsonOT"/>
          <w:sz w:val="24"/>
          <w:szCs w:val="24"/>
        </w:rPr>
        <w:t xml:space="preserve"> The </w:t>
      </w:r>
      <w:r w:rsidR="00805074">
        <w:rPr>
          <w:rFonts w:ascii="NPSRawlinsonOT" w:hAnsi="NPSRawlinsonOT"/>
          <w:sz w:val="24"/>
          <w:szCs w:val="24"/>
        </w:rPr>
        <w:t>final restriction on the training set is that, for each di</w:t>
      </w:r>
      <w:r w:rsidR="006D7CE5">
        <w:rPr>
          <w:rFonts w:ascii="NPSRawlinsonOT" w:hAnsi="NPSRawlinsonOT"/>
          <w:sz w:val="24"/>
          <w:szCs w:val="24"/>
        </w:rPr>
        <w:t xml:space="preserve">sturbance class, no two patches are allowed to be within 200 meters of each other. This </w:t>
      </w:r>
      <w:r w:rsidR="003A3EBA">
        <w:rPr>
          <w:rFonts w:ascii="NPSRawlinsonOT" w:hAnsi="NPSRawlinsonOT"/>
          <w:sz w:val="24"/>
          <w:szCs w:val="24"/>
        </w:rPr>
        <w:t xml:space="preserve">ensures that the training set is spatially diverse, as disturbance patches that are near each other are likely </w:t>
      </w:r>
      <w:r w:rsidR="003F7D17">
        <w:rPr>
          <w:rFonts w:ascii="NPSRawlinsonOT" w:hAnsi="NPSRawlinsonOT"/>
          <w:sz w:val="24"/>
          <w:szCs w:val="24"/>
        </w:rPr>
        <w:t>to be</w:t>
      </w:r>
      <w:r w:rsidR="003A3EBA">
        <w:rPr>
          <w:rFonts w:ascii="NPSRawlinsonOT" w:hAnsi="NPSRawlinsonOT"/>
          <w:sz w:val="24"/>
          <w:szCs w:val="24"/>
        </w:rPr>
        <w:t xml:space="preserve"> similar across the predictor variable space.</w:t>
      </w:r>
    </w:p>
    <w:p w14:paraId="46DDE521" w14:textId="620777D5" w:rsidR="006A3B3F" w:rsidRDefault="003A3EBA" w:rsidP="00D875F0">
      <w:pPr>
        <w:rPr>
          <w:rFonts w:ascii="NPSRawlinsonOT" w:hAnsi="NPSRawlinsonOT"/>
          <w:sz w:val="24"/>
          <w:szCs w:val="24"/>
        </w:rPr>
      </w:pPr>
      <w:r>
        <w:rPr>
          <w:rFonts w:ascii="NPSRawlinsonOT" w:hAnsi="NPSRawlinsonOT"/>
          <w:sz w:val="24"/>
          <w:szCs w:val="24"/>
        </w:rPr>
        <w:t xml:space="preserve">Stratified sampling is also performed </w:t>
      </w:r>
      <w:r w:rsidR="00FF1287">
        <w:rPr>
          <w:rFonts w:ascii="NPSRawlinsonOT" w:hAnsi="NPSRawlinsonOT"/>
          <w:sz w:val="24"/>
          <w:szCs w:val="24"/>
        </w:rPr>
        <w:t xml:space="preserve">to build the testing set, but the disturbance classes are only balanced if the user chooses to balance them. An imbalanced </w:t>
      </w:r>
      <w:r w:rsidR="00E0144C">
        <w:rPr>
          <w:rFonts w:ascii="NPSRawlinsonOT" w:hAnsi="NPSRawlinsonOT"/>
          <w:sz w:val="24"/>
          <w:szCs w:val="24"/>
        </w:rPr>
        <w:t xml:space="preserve">testing set will not affect the performance of the model in any way, but it may affect how accuracy of the model is interpreted. One reason to not balance the testing set data is that, for disturbance classes with more examples, the omission error rate will likely be more accurate. However, commission error becomes less meaningful when the testing set is </w:t>
      </w:r>
      <w:r w:rsidR="00E0144C">
        <w:rPr>
          <w:rFonts w:ascii="NPSRawlinsonOT" w:hAnsi="NPSRawlinsonOT"/>
          <w:sz w:val="24"/>
          <w:szCs w:val="24"/>
        </w:rPr>
        <w:lastRenderedPageBreak/>
        <w:t>not balanced. For this study, the testing se</w:t>
      </w:r>
      <w:r w:rsidR="005C3DE5">
        <w:rPr>
          <w:rFonts w:ascii="NPSRawlinsonOT" w:hAnsi="NPSRawlinsonOT"/>
          <w:sz w:val="24"/>
          <w:szCs w:val="24"/>
        </w:rPr>
        <w:t>t is not balanced.</w:t>
      </w:r>
      <w:r w:rsidR="00A457B3">
        <w:rPr>
          <w:rFonts w:ascii="NPSRawlinsonOT" w:hAnsi="NPSRawlinsonOT"/>
          <w:sz w:val="24"/>
          <w:szCs w:val="24"/>
        </w:rPr>
        <w:t xml:space="preserve"> The testing set is also not subjected to the </w:t>
      </w:r>
      <w:r w:rsidR="00A14B7E">
        <w:rPr>
          <w:rFonts w:ascii="NPSRawlinsonOT" w:hAnsi="NPSRawlinsonOT"/>
          <w:sz w:val="24"/>
          <w:szCs w:val="24"/>
        </w:rPr>
        <w:t>200-meter</w:t>
      </w:r>
      <w:r w:rsidR="00A457B3">
        <w:rPr>
          <w:rFonts w:ascii="NPSRawlinsonOT" w:hAnsi="NPSRawlinsonOT"/>
          <w:sz w:val="24"/>
          <w:szCs w:val="24"/>
        </w:rPr>
        <w:t xml:space="preserve"> distance rule.</w:t>
      </w:r>
    </w:p>
    <w:tbl>
      <w:tblPr>
        <w:tblStyle w:val="TableGrid"/>
        <w:tblW w:w="5000" w:type="pct"/>
        <w:tblLook w:val="04A0" w:firstRow="1" w:lastRow="0" w:firstColumn="1" w:lastColumn="0" w:noHBand="0" w:noVBand="1"/>
      </w:tblPr>
      <w:tblGrid>
        <w:gridCol w:w="2742"/>
        <w:gridCol w:w="1234"/>
        <w:gridCol w:w="1045"/>
        <w:gridCol w:w="1023"/>
        <w:gridCol w:w="864"/>
        <w:gridCol w:w="1324"/>
        <w:gridCol w:w="1118"/>
      </w:tblGrid>
      <w:tr w:rsidR="006A3B3F" w14:paraId="44151EBD" w14:textId="77777777" w:rsidTr="00177566">
        <w:trPr>
          <w:trHeight w:val="360"/>
        </w:trPr>
        <w:tc>
          <w:tcPr>
            <w:tcW w:w="1466" w:type="pct"/>
            <w:vAlign w:val="center"/>
          </w:tcPr>
          <w:p w14:paraId="704F03DC" w14:textId="77777777" w:rsidR="006A3B3F" w:rsidRDefault="006A3B3F" w:rsidP="00177566">
            <w:pPr>
              <w:jc w:val="center"/>
              <w:rPr>
                <w:rFonts w:ascii="NPSRawlinsonOT" w:hAnsi="NPSRawlinsonOT"/>
                <w:sz w:val="24"/>
                <w:szCs w:val="24"/>
              </w:rPr>
            </w:pPr>
          </w:p>
        </w:tc>
        <w:tc>
          <w:tcPr>
            <w:tcW w:w="1219" w:type="pct"/>
            <w:gridSpan w:val="2"/>
            <w:vAlign w:val="center"/>
          </w:tcPr>
          <w:p w14:paraId="0B0670B5" w14:textId="43300691" w:rsidR="006A3B3F" w:rsidRDefault="006A3B3F" w:rsidP="00177566">
            <w:pPr>
              <w:jc w:val="center"/>
              <w:rPr>
                <w:rFonts w:ascii="NPSRawlinsonOT" w:hAnsi="NPSRawlinsonOT"/>
                <w:sz w:val="24"/>
                <w:szCs w:val="24"/>
              </w:rPr>
            </w:pPr>
            <w:r>
              <w:rPr>
                <w:rFonts w:ascii="NPSRawlinsonOT" w:hAnsi="NPSRawlinsonOT"/>
                <w:sz w:val="24"/>
                <w:szCs w:val="24"/>
              </w:rPr>
              <w:t>Mount Rainier</w:t>
            </w:r>
          </w:p>
        </w:tc>
        <w:tc>
          <w:tcPr>
            <w:tcW w:w="1009" w:type="pct"/>
            <w:gridSpan w:val="2"/>
            <w:vAlign w:val="center"/>
          </w:tcPr>
          <w:p w14:paraId="5AC29E6C" w14:textId="53D0B94F" w:rsidR="006A3B3F" w:rsidRDefault="006A3B3F" w:rsidP="00177566">
            <w:pPr>
              <w:jc w:val="center"/>
              <w:rPr>
                <w:rFonts w:ascii="NPSRawlinsonOT" w:hAnsi="NPSRawlinsonOT"/>
                <w:sz w:val="24"/>
                <w:szCs w:val="24"/>
              </w:rPr>
            </w:pPr>
            <w:r>
              <w:rPr>
                <w:rFonts w:ascii="NPSRawlinsonOT" w:hAnsi="NPSRawlinsonOT"/>
                <w:sz w:val="24"/>
                <w:szCs w:val="24"/>
              </w:rPr>
              <w:t>Olympic</w:t>
            </w:r>
          </w:p>
        </w:tc>
        <w:tc>
          <w:tcPr>
            <w:tcW w:w="1306" w:type="pct"/>
            <w:gridSpan w:val="2"/>
            <w:vAlign w:val="center"/>
          </w:tcPr>
          <w:p w14:paraId="1ACCF664" w14:textId="5B3DDF4D" w:rsidR="006A3B3F" w:rsidRDefault="006A3B3F" w:rsidP="00177566">
            <w:pPr>
              <w:jc w:val="center"/>
              <w:rPr>
                <w:rFonts w:ascii="NPSRawlinsonOT" w:hAnsi="NPSRawlinsonOT"/>
                <w:sz w:val="24"/>
                <w:szCs w:val="24"/>
              </w:rPr>
            </w:pPr>
            <w:r>
              <w:rPr>
                <w:rFonts w:ascii="NPSRawlinsonOT" w:hAnsi="NPSRawlinsonOT"/>
                <w:sz w:val="24"/>
                <w:szCs w:val="24"/>
              </w:rPr>
              <w:t>North Cascades</w:t>
            </w:r>
          </w:p>
        </w:tc>
      </w:tr>
      <w:tr w:rsidR="006A3B3F" w14:paraId="00799299" w14:textId="77777777" w:rsidTr="00177566">
        <w:trPr>
          <w:trHeight w:val="360"/>
        </w:trPr>
        <w:tc>
          <w:tcPr>
            <w:tcW w:w="1466" w:type="pct"/>
            <w:vAlign w:val="center"/>
          </w:tcPr>
          <w:p w14:paraId="79490C47" w14:textId="77777777" w:rsidR="006A3B3F" w:rsidRDefault="006A3B3F" w:rsidP="00177566">
            <w:pPr>
              <w:jc w:val="center"/>
              <w:rPr>
                <w:rFonts w:ascii="NPSRawlinsonOT" w:hAnsi="NPSRawlinsonOT"/>
                <w:sz w:val="24"/>
                <w:szCs w:val="24"/>
              </w:rPr>
            </w:pPr>
          </w:p>
        </w:tc>
        <w:tc>
          <w:tcPr>
            <w:tcW w:w="660" w:type="pct"/>
            <w:vAlign w:val="center"/>
          </w:tcPr>
          <w:p w14:paraId="0268F4E9" w14:textId="36DBFEF6" w:rsidR="006A3B3F" w:rsidRDefault="006A3B3F" w:rsidP="00177566">
            <w:pPr>
              <w:jc w:val="center"/>
              <w:rPr>
                <w:rFonts w:ascii="NPSRawlinsonOT" w:hAnsi="NPSRawlinsonOT"/>
                <w:sz w:val="24"/>
                <w:szCs w:val="24"/>
              </w:rPr>
            </w:pPr>
            <w:r>
              <w:rPr>
                <w:rFonts w:ascii="NPSRawlinsonOT" w:hAnsi="NPSRawlinsonOT"/>
                <w:sz w:val="24"/>
                <w:szCs w:val="24"/>
              </w:rPr>
              <w:t>Train</w:t>
            </w:r>
          </w:p>
        </w:tc>
        <w:tc>
          <w:tcPr>
            <w:tcW w:w="559" w:type="pct"/>
            <w:vAlign w:val="center"/>
          </w:tcPr>
          <w:p w14:paraId="0F883E87" w14:textId="50ABCF21" w:rsidR="006A3B3F" w:rsidRDefault="006A3B3F" w:rsidP="00177566">
            <w:pPr>
              <w:jc w:val="center"/>
              <w:rPr>
                <w:rFonts w:ascii="NPSRawlinsonOT" w:hAnsi="NPSRawlinsonOT"/>
                <w:sz w:val="24"/>
                <w:szCs w:val="24"/>
              </w:rPr>
            </w:pPr>
            <w:r>
              <w:rPr>
                <w:rFonts w:ascii="NPSRawlinsonOT" w:hAnsi="NPSRawlinsonOT"/>
                <w:sz w:val="24"/>
                <w:szCs w:val="24"/>
              </w:rPr>
              <w:t>Test</w:t>
            </w:r>
          </w:p>
        </w:tc>
        <w:tc>
          <w:tcPr>
            <w:tcW w:w="547" w:type="pct"/>
            <w:vAlign w:val="center"/>
          </w:tcPr>
          <w:p w14:paraId="78D37724" w14:textId="59441732" w:rsidR="006A3B3F" w:rsidRDefault="006A3B3F" w:rsidP="00177566">
            <w:pPr>
              <w:jc w:val="center"/>
              <w:rPr>
                <w:rFonts w:ascii="NPSRawlinsonOT" w:hAnsi="NPSRawlinsonOT"/>
                <w:sz w:val="24"/>
                <w:szCs w:val="24"/>
              </w:rPr>
            </w:pPr>
            <w:r>
              <w:rPr>
                <w:rFonts w:ascii="NPSRawlinsonOT" w:hAnsi="NPSRawlinsonOT"/>
                <w:sz w:val="24"/>
                <w:szCs w:val="24"/>
              </w:rPr>
              <w:t>Train</w:t>
            </w:r>
          </w:p>
        </w:tc>
        <w:tc>
          <w:tcPr>
            <w:tcW w:w="462" w:type="pct"/>
            <w:vAlign w:val="center"/>
          </w:tcPr>
          <w:p w14:paraId="638E9677" w14:textId="63B13839" w:rsidR="006A3B3F" w:rsidRDefault="006A3B3F" w:rsidP="00177566">
            <w:pPr>
              <w:jc w:val="center"/>
              <w:rPr>
                <w:rFonts w:ascii="NPSRawlinsonOT" w:hAnsi="NPSRawlinsonOT"/>
                <w:sz w:val="24"/>
                <w:szCs w:val="24"/>
              </w:rPr>
            </w:pPr>
            <w:r>
              <w:rPr>
                <w:rFonts w:ascii="NPSRawlinsonOT" w:hAnsi="NPSRawlinsonOT"/>
                <w:sz w:val="24"/>
                <w:szCs w:val="24"/>
              </w:rPr>
              <w:t>Test</w:t>
            </w:r>
          </w:p>
        </w:tc>
        <w:tc>
          <w:tcPr>
            <w:tcW w:w="708" w:type="pct"/>
            <w:vAlign w:val="center"/>
          </w:tcPr>
          <w:p w14:paraId="702F2CC4" w14:textId="008A6D97" w:rsidR="006A3B3F" w:rsidRDefault="006A3B3F" w:rsidP="00177566">
            <w:pPr>
              <w:jc w:val="center"/>
              <w:rPr>
                <w:rFonts w:ascii="NPSRawlinsonOT" w:hAnsi="NPSRawlinsonOT"/>
                <w:sz w:val="24"/>
                <w:szCs w:val="24"/>
              </w:rPr>
            </w:pPr>
            <w:r>
              <w:rPr>
                <w:rFonts w:ascii="NPSRawlinsonOT" w:hAnsi="NPSRawlinsonOT"/>
                <w:sz w:val="24"/>
                <w:szCs w:val="24"/>
              </w:rPr>
              <w:t>Train</w:t>
            </w:r>
          </w:p>
        </w:tc>
        <w:tc>
          <w:tcPr>
            <w:tcW w:w="598" w:type="pct"/>
            <w:vAlign w:val="center"/>
          </w:tcPr>
          <w:p w14:paraId="5CD55DBA" w14:textId="24C0EFA7" w:rsidR="006A3B3F" w:rsidRDefault="006A3B3F" w:rsidP="00177566">
            <w:pPr>
              <w:jc w:val="center"/>
              <w:rPr>
                <w:rFonts w:ascii="NPSRawlinsonOT" w:hAnsi="NPSRawlinsonOT"/>
                <w:sz w:val="24"/>
                <w:szCs w:val="24"/>
              </w:rPr>
            </w:pPr>
            <w:r>
              <w:rPr>
                <w:rFonts w:ascii="NPSRawlinsonOT" w:hAnsi="NPSRawlinsonOT"/>
                <w:sz w:val="24"/>
                <w:szCs w:val="24"/>
              </w:rPr>
              <w:t>Test</w:t>
            </w:r>
          </w:p>
        </w:tc>
      </w:tr>
      <w:tr w:rsidR="006A3B3F" w14:paraId="217F417A" w14:textId="77777777" w:rsidTr="00177566">
        <w:trPr>
          <w:trHeight w:val="360"/>
        </w:trPr>
        <w:tc>
          <w:tcPr>
            <w:tcW w:w="1466" w:type="pct"/>
            <w:vAlign w:val="center"/>
          </w:tcPr>
          <w:p w14:paraId="52F9ABE2" w14:textId="7856C3B8" w:rsidR="006A3B3F" w:rsidRDefault="006A3B3F" w:rsidP="00177566">
            <w:pPr>
              <w:jc w:val="center"/>
              <w:rPr>
                <w:rFonts w:ascii="NPSRawlinsonOT" w:hAnsi="NPSRawlinsonOT"/>
                <w:sz w:val="24"/>
                <w:szCs w:val="24"/>
              </w:rPr>
            </w:pPr>
            <w:r>
              <w:rPr>
                <w:rFonts w:ascii="NPSRawlinsonOT" w:hAnsi="NPSRawlinsonOT"/>
                <w:sz w:val="24"/>
                <w:szCs w:val="24"/>
              </w:rPr>
              <w:t>Annual Variability</w:t>
            </w:r>
          </w:p>
        </w:tc>
        <w:tc>
          <w:tcPr>
            <w:tcW w:w="660" w:type="pct"/>
            <w:vAlign w:val="center"/>
          </w:tcPr>
          <w:p w14:paraId="4F43CEB3" w14:textId="40543CBB" w:rsidR="006A3B3F" w:rsidRDefault="00B7285F" w:rsidP="00177566">
            <w:pPr>
              <w:jc w:val="center"/>
              <w:rPr>
                <w:rFonts w:ascii="NPSRawlinsonOT" w:hAnsi="NPSRawlinsonOT"/>
                <w:sz w:val="24"/>
                <w:szCs w:val="24"/>
              </w:rPr>
            </w:pPr>
            <w:r>
              <w:rPr>
                <w:rFonts w:ascii="NPSRawlinsonOT" w:hAnsi="NPSRawlinsonOT"/>
                <w:sz w:val="24"/>
                <w:szCs w:val="24"/>
              </w:rPr>
              <w:t>55</w:t>
            </w:r>
          </w:p>
        </w:tc>
        <w:tc>
          <w:tcPr>
            <w:tcW w:w="559" w:type="pct"/>
            <w:vAlign w:val="center"/>
          </w:tcPr>
          <w:p w14:paraId="775D86E9" w14:textId="35B43D71" w:rsidR="006A3B3F" w:rsidRDefault="00B7285F" w:rsidP="00177566">
            <w:pPr>
              <w:jc w:val="center"/>
              <w:rPr>
                <w:rFonts w:ascii="NPSRawlinsonOT" w:hAnsi="NPSRawlinsonOT"/>
                <w:sz w:val="24"/>
                <w:szCs w:val="24"/>
              </w:rPr>
            </w:pPr>
            <w:r>
              <w:rPr>
                <w:rFonts w:ascii="NPSRawlinsonOT" w:hAnsi="NPSRawlinsonOT"/>
                <w:sz w:val="24"/>
                <w:szCs w:val="24"/>
              </w:rPr>
              <w:t>2974</w:t>
            </w:r>
          </w:p>
        </w:tc>
        <w:tc>
          <w:tcPr>
            <w:tcW w:w="547" w:type="pct"/>
            <w:vAlign w:val="center"/>
          </w:tcPr>
          <w:p w14:paraId="5A0D8956" w14:textId="44BE6887" w:rsidR="006A3B3F" w:rsidRDefault="00D77A6E" w:rsidP="00177566">
            <w:pPr>
              <w:jc w:val="center"/>
              <w:rPr>
                <w:rFonts w:ascii="NPSRawlinsonOT" w:hAnsi="NPSRawlinsonOT"/>
                <w:sz w:val="24"/>
                <w:szCs w:val="24"/>
              </w:rPr>
            </w:pPr>
            <w:r>
              <w:rPr>
                <w:rFonts w:ascii="NPSRawlinsonOT" w:hAnsi="NPSRawlinsonOT"/>
                <w:sz w:val="24"/>
                <w:szCs w:val="24"/>
              </w:rPr>
              <w:t>110</w:t>
            </w:r>
          </w:p>
        </w:tc>
        <w:tc>
          <w:tcPr>
            <w:tcW w:w="462" w:type="pct"/>
            <w:vAlign w:val="center"/>
          </w:tcPr>
          <w:p w14:paraId="545A8946" w14:textId="05F14E5A" w:rsidR="006A3B3F" w:rsidRDefault="00DC0E98" w:rsidP="00177566">
            <w:pPr>
              <w:jc w:val="center"/>
              <w:rPr>
                <w:rFonts w:ascii="NPSRawlinsonOT" w:hAnsi="NPSRawlinsonOT"/>
                <w:sz w:val="24"/>
                <w:szCs w:val="24"/>
              </w:rPr>
            </w:pPr>
            <w:r>
              <w:rPr>
                <w:rFonts w:ascii="NPSRawlinsonOT" w:hAnsi="NPSRawlinsonOT"/>
                <w:sz w:val="24"/>
                <w:szCs w:val="24"/>
              </w:rPr>
              <w:t>222</w:t>
            </w:r>
          </w:p>
        </w:tc>
        <w:tc>
          <w:tcPr>
            <w:tcW w:w="708" w:type="pct"/>
            <w:vAlign w:val="center"/>
          </w:tcPr>
          <w:p w14:paraId="305124E3" w14:textId="694BA790" w:rsidR="006A3B3F" w:rsidRDefault="006221FD" w:rsidP="00177566">
            <w:pPr>
              <w:jc w:val="center"/>
              <w:rPr>
                <w:rFonts w:ascii="NPSRawlinsonOT" w:hAnsi="NPSRawlinsonOT"/>
                <w:sz w:val="24"/>
                <w:szCs w:val="24"/>
              </w:rPr>
            </w:pPr>
            <w:r>
              <w:rPr>
                <w:rFonts w:ascii="NPSRawlinsonOT" w:hAnsi="NPSRawlinsonOT"/>
                <w:sz w:val="24"/>
                <w:szCs w:val="24"/>
              </w:rPr>
              <w:t>90</w:t>
            </w:r>
          </w:p>
        </w:tc>
        <w:tc>
          <w:tcPr>
            <w:tcW w:w="598" w:type="pct"/>
            <w:vAlign w:val="center"/>
          </w:tcPr>
          <w:p w14:paraId="3400E5DE" w14:textId="684AE9B1" w:rsidR="006A3B3F" w:rsidRDefault="006221FD" w:rsidP="00177566">
            <w:pPr>
              <w:jc w:val="center"/>
              <w:rPr>
                <w:rFonts w:ascii="NPSRawlinsonOT" w:hAnsi="NPSRawlinsonOT"/>
                <w:sz w:val="24"/>
                <w:szCs w:val="24"/>
              </w:rPr>
            </w:pPr>
            <w:r>
              <w:rPr>
                <w:rFonts w:ascii="NPSRawlinsonOT" w:hAnsi="NPSRawlinsonOT"/>
                <w:sz w:val="24"/>
                <w:szCs w:val="24"/>
              </w:rPr>
              <w:t>13349</w:t>
            </w:r>
          </w:p>
        </w:tc>
      </w:tr>
      <w:tr w:rsidR="006A3B3F" w14:paraId="63C65DD7" w14:textId="77777777" w:rsidTr="00177566">
        <w:trPr>
          <w:trHeight w:val="360"/>
        </w:trPr>
        <w:tc>
          <w:tcPr>
            <w:tcW w:w="1466" w:type="pct"/>
            <w:vAlign w:val="center"/>
          </w:tcPr>
          <w:p w14:paraId="29FFB845" w14:textId="339F6BEC" w:rsidR="006A3B3F" w:rsidRDefault="006A3B3F" w:rsidP="00177566">
            <w:pPr>
              <w:jc w:val="center"/>
              <w:rPr>
                <w:rFonts w:ascii="NPSRawlinsonOT" w:hAnsi="NPSRawlinsonOT"/>
                <w:sz w:val="24"/>
                <w:szCs w:val="24"/>
              </w:rPr>
            </w:pPr>
            <w:r>
              <w:rPr>
                <w:rFonts w:ascii="NPSRawlinsonOT" w:hAnsi="NPSRawlinsonOT"/>
                <w:sz w:val="24"/>
                <w:szCs w:val="24"/>
              </w:rPr>
              <w:t>Avalanche</w:t>
            </w:r>
          </w:p>
        </w:tc>
        <w:tc>
          <w:tcPr>
            <w:tcW w:w="660" w:type="pct"/>
            <w:vAlign w:val="center"/>
          </w:tcPr>
          <w:p w14:paraId="524CE577" w14:textId="0297C511" w:rsidR="006A3B3F" w:rsidRDefault="00B7285F" w:rsidP="00177566">
            <w:pPr>
              <w:jc w:val="center"/>
              <w:rPr>
                <w:rFonts w:ascii="NPSRawlinsonOT" w:hAnsi="NPSRawlinsonOT"/>
                <w:sz w:val="24"/>
                <w:szCs w:val="24"/>
              </w:rPr>
            </w:pPr>
            <w:r>
              <w:rPr>
                <w:rFonts w:ascii="NPSRawlinsonOT" w:hAnsi="NPSRawlinsonOT"/>
                <w:sz w:val="24"/>
                <w:szCs w:val="24"/>
              </w:rPr>
              <w:t>55</w:t>
            </w:r>
          </w:p>
        </w:tc>
        <w:tc>
          <w:tcPr>
            <w:tcW w:w="559" w:type="pct"/>
            <w:vAlign w:val="center"/>
          </w:tcPr>
          <w:p w14:paraId="6B0BDB1F" w14:textId="1E4654A0" w:rsidR="006A3B3F" w:rsidRDefault="00B7285F" w:rsidP="00177566">
            <w:pPr>
              <w:jc w:val="center"/>
              <w:rPr>
                <w:rFonts w:ascii="NPSRawlinsonOT" w:hAnsi="NPSRawlinsonOT"/>
                <w:sz w:val="24"/>
                <w:szCs w:val="24"/>
              </w:rPr>
            </w:pPr>
            <w:r>
              <w:rPr>
                <w:rFonts w:ascii="NPSRawlinsonOT" w:hAnsi="NPSRawlinsonOT"/>
                <w:sz w:val="24"/>
                <w:szCs w:val="24"/>
              </w:rPr>
              <w:t>41</w:t>
            </w:r>
          </w:p>
        </w:tc>
        <w:tc>
          <w:tcPr>
            <w:tcW w:w="547" w:type="pct"/>
            <w:vAlign w:val="center"/>
          </w:tcPr>
          <w:p w14:paraId="40E22CBF" w14:textId="625E623B" w:rsidR="006A3B3F" w:rsidRDefault="00D77A6E" w:rsidP="00177566">
            <w:pPr>
              <w:jc w:val="center"/>
              <w:rPr>
                <w:rFonts w:ascii="NPSRawlinsonOT" w:hAnsi="NPSRawlinsonOT"/>
                <w:sz w:val="24"/>
                <w:szCs w:val="24"/>
              </w:rPr>
            </w:pPr>
            <w:r>
              <w:rPr>
                <w:rFonts w:ascii="NPSRawlinsonOT" w:hAnsi="NPSRawlinsonOT"/>
                <w:sz w:val="24"/>
                <w:szCs w:val="24"/>
              </w:rPr>
              <w:t>110</w:t>
            </w:r>
          </w:p>
        </w:tc>
        <w:tc>
          <w:tcPr>
            <w:tcW w:w="462" w:type="pct"/>
            <w:vAlign w:val="center"/>
          </w:tcPr>
          <w:p w14:paraId="3FDB7839" w14:textId="24B4B40F" w:rsidR="006A3B3F" w:rsidRDefault="00DC0E98" w:rsidP="00177566">
            <w:pPr>
              <w:jc w:val="center"/>
              <w:rPr>
                <w:rFonts w:ascii="NPSRawlinsonOT" w:hAnsi="NPSRawlinsonOT"/>
                <w:sz w:val="24"/>
                <w:szCs w:val="24"/>
              </w:rPr>
            </w:pPr>
            <w:r>
              <w:rPr>
                <w:rFonts w:ascii="NPSRawlinsonOT" w:hAnsi="NPSRawlinsonOT"/>
                <w:sz w:val="24"/>
                <w:szCs w:val="24"/>
              </w:rPr>
              <w:t>309</w:t>
            </w:r>
          </w:p>
        </w:tc>
        <w:tc>
          <w:tcPr>
            <w:tcW w:w="708" w:type="pct"/>
            <w:vAlign w:val="center"/>
          </w:tcPr>
          <w:p w14:paraId="619FFE91" w14:textId="364B744B" w:rsidR="006A3B3F" w:rsidRDefault="006221FD" w:rsidP="00177566">
            <w:pPr>
              <w:jc w:val="center"/>
              <w:rPr>
                <w:rFonts w:ascii="NPSRawlinsonOT" w:hAnsi="NPSRawlinsonOT"/>
                <w:sz w:val="24"/>
                <w:szCs w:val="24"/>
              </w:rPr>
            </w:pPr>
            <w:r>
              <w:rPr>
                <w:rFonts w:ascii="NPSRawlinsonOT" w:hAnsi="NPSRawlinsonOT"/>
                <w:sz w:val="24"/>
                <w:szCs w:val="24"/>
              </w:rPr>
              <w:t>90</w:t>
            </w:r>
          </w:p>
        </w:tc>
        <w:tc>
          <w:tcPr>
            <w:tcW w:w="598" w:type="pct"/>
            <w:vAlign w:val="center"/>
          </w:tcPr>
          <w:p w14:paraId="51F5F50A" w14:textId="133EBCAF" w:rsidR="006A3B3F" w:rsidRDefault="006221FD" w:rsidP="00177566">
            <w:pPr>
              <w:jc w:val="center"/>
              <w:rPr>
                <w:rFonts w:ascii="NPSRawlinsonOT" w:hAnsi="NPSRawlinsonOT"/>
                <w:sz w:val="24"/>
                <w:szCs w:val="24"/>
              </w:rPr>
            </w:pPr>
            <w:r>
              <w:rPr>
                <w:rFonts w:ascii="NPSRawlinsonOT" w:hAnsi="NPSRawlinsonOT"/>
                <w:sz w:val="24"/>
                <w:szCs w:val="24"/>
              </w:rPr>
              <w:t>852</w:t>
            </w:r>
          </w:p>
        </w:tc>
      </w:tr>
      <w:tr w:rsidR="006A3B3F" w14:paraId="5BCB9150" w14:textId="77777777" w:rsidTr="00177566">
        <w:trPr>
          <w:trHeight w:val="360"/>
        </w:trPr>
        <w:tc>
          <w:tcPr>
            <w:tcW w:w="1466" w:type="pct"/>
            <w:vAlign w:val="center"/>
          </w:tcPr>
          <w:p w14:paraId="4C0AFFCF" w14:textId="05FBFCCD" w:rsidR="006A3B3F" w:rsidRDefault="006A3B3F" w:rsidP="00177566">
            <w:pPr>
              <w:jc w:val="center"/>
              <w:rPr>
                <w:rFonts w:ascii="NPSRawlinsonOT" w:hAnsi="NPSRawlinsonOT"/>
                <w:sz w:val="24"/>
                <w:szCs w:val="24"/>
              </w:rPr>
            </w:pPr>
            <w:r>
              <w:rPr>
                <w:rFonts w:ascii="NPSRawlinsonOT" w:hAnsi="NPSRawlinsonOT"/>
                <w:sz w:val="24"/>
                <w:szCs w:val="24"/>
              </w:rPr>
              <w:t>Blowdown</w:t>
            </w:r>
          </w:p>
        </w:tc>
        <w:tc>
          <w:tcPr>
            <w:tcW w:w="660" w:type="pct"/>
            <w:vAlign w:val="center"/>
          </w:tcPr>
          <w:p w14:paraId="5D0487F5" w14:textId="46284B60" w:rsidR="006A3B3F" w:rsidRDefault="00B7285F" w:rsidP="00177566">
            <w:pPr>
              <w:jc w:val="center"/>
              <w:rPr>
                <w:rFonts w:ascii="NPSRawlinsonOT" w:hAnsi="NPSRawlinsonOT"/>
                <w:sz w:val="24"/>
                <w:szCs w:val="24"/>
              </w:rPr>
            </w:pPr>
            <w:r>
              <w:rPr>
                <w:rFonts w:ascii="NPSRawlinsonOT" w:hAnsi="NPSRawlinsonOT"/>
                <w:sz w:val="24"/>
                <w:szCs w:val="24"/>
              </w:rPr>
              <w:t>55</w:t>
            </w:r>
          </w:p>
        </w:tc>
        <w:tc>
          <w:tcPr>
            <w:tcW w:w="559" w:type="pct"/>
            <w:vAlign w:val="center"/>
          </w:tcPr>
          <w:p w14:paraId="11E0A117" w14:textId="47AE239D" w:rsidR="006A3B3F" w:rsidRDefault="00B7285F" w:rsidP="00177566">
            <w:pPr>
              <w:jc w:val="center"/>
              <w:rPr>
                <w:rFonts w:ascii="NPSRawlinsonOT" w:hAnsi="NPSRawlinsonOT"/>
                <w:sz w:val="24"/>
                <w:szCs w:val="24"/>
              </w:rPr>
            </w:pPr>
            <w:r>
              <w:rPr>
                <w:rFonts w:ascii="NPSRawlinsonOT" w:hAnsi="NPSRawlinsonOT"/>
                <w:sz w:val="24"/>
                <w:szCs w:val="24"/>
              </w:rPr>
              <w:t>42</w:t>
            </w:r>
          </w:p>
        </w:tc>
        <w:tc>
          <w:tcPr>
            <w:tcW w:w="547" w:type="pct"/>
            <w:vAlign w:val="center"/>
          </w:tcPr>
          <w:p w14:paraId="7190B616" w14:textId="6DB73554" w:rsidR="006A3B3F" w:rsidRDefault="00D77A6E" w:rsidP="00177566">
            <w:pPr>
              <w:jc w:val="center"/>
              <w:rPr>
                <w:rFonts w:ascii="NPSRawlinsonOT" w:hAnsi="NPSRawlinsonOT"/>
                <w:sz w:val="24"/>
                <w:szCs w:val="24"/>
              </w:rPr>
            </w:pPr>
            <w:r>
              <w:rPr>
                <w:rFonts w:ascii="NPSRawlinsonOT" w:hAnsi="NPSRawlinsonOT"/>
                <w:sz w:val="24"/>
                <w:szCs w:val="24"/>
              </w:rPr>
              <w:t>110</w:t>
            </w:r>
          </w:p>
        </w:tc>
        <w:tc>
          <w:tcPr>
            <w:tcW w:w="462" w:type="pct"/>
            <w:vAlign w:val="center"/>
          </w:tcPr>
          <w:p w14:paraId="57A655D0" w14:textId="14AF663E" w:rsidR="006A3B3F" w:rsidRDefault="00DC0E98" w:rsidP="00177566">
            <w:pPr>
              <w:jc w:val="center"/>
              <w:rPr>
                <w:rFonts w:ascii="NPSRawlinsonOT" w:hAnsi="NPSRawlinsonOT"/>
                <w:sz w:val="24"/>
                <w:szCs w:val="24"/>
              </w:rPr>
            </w:pPr>
            <w:r>
              <w:rPr>
                <w:rFonts w:ascii="NPSRawlinsonOT" w:hAnsi="NPSRawlinsonOT"/>
                <w:sz w:val="24"/>
                <w:szCs w:val="24"/>
              </w:rPr>
              <w:t>104</w:t>
            </w:r>
          </w:p>
        </w:tc>
        <w:tc>
          <w:tcPr>
            <w:tcW w:w="708" w:type="pct"/>
            <w:vAlign w:val="center"/>
          </w:tcPr>
          <w:p w14:paraId="2336F517" w14:textId="66144412" w:rsidR="006A3B3F" w:rsidRDefault="006221FD" w:rsidP="00177566">
            <w:pPr>
              <w:jc w:val="center"/>
              <w:rPr>
                <w:rFonts w:ascii="NPSRawlinsonOT" w:hAnsi="NPSRawlinsonOT"/>
                <w:sz w:val="24"/>
                <w:szCs w:val="24"/>
              </w:rPr>
            </w:pPr>
            <w:r>
              <w:rPr>
                <w:rFonts w:ascii="NPSRawlinsonOT" w:hAnsi="NPSRawlinsonOT"/>
                <w:sz w:val="24"/>
                <w:szCs w:val="24"/>
              </w:rPr>
              <w:t>30</w:t>
            </w:r>
          </w:p>
        </w:tc>
        <w:tc>
          <w:tcPr>
            <w:tcW w:w="598" w:type="pct"/>
            <w:vAlign w:val="center"/>
          </w:tcPr>
          <w:p w14:paraId="0E6535BF" w14:textId="23263DB4" w:rsidR="006A3B3F" w:rsidRDefault="00EC56E1" w:rsidP="00177566">
            <w:pPr>
              <w:jc w:val="center"/>
              <w:rPr>
                <w:rFonts w:ascii="NPSRawlinsonOT" w:hAnsi="NPSRawlinsonOT"/>
                <w:sz w:val="24"/>
                <w:szCs w:val="24"/>
              </w:rPr>
            </w:pPr>
            <w:r>
              <w:rPr>
                <w:rFonts w:ascii="NPSRawlinsonOT" w:hAnsi="NPSRawlinsonOT"/>
                <w:sz w:val="24"/>
                <w:szCs w:val="24"/>
              </w:rPr>
              <w:t>13</w:t>
            </w:r>
          </w:p>
        </w:tc>
      </w:tr>
      <w:tr w:rsidR="006A3B3F" w14:paraId="5FA0057D" w14:textId="77777777" w:rsidTr="00177566">
        <w:trPr>
          <w:trHeight w:val="360"/>
        </w:trPr>
        <w:tc>
          <w:tcPr>
            <w:tcW w:w="1466" w:type="pct"/>
            <w:vAlign w:val="center"/>
          </w:tcPr>
          <w:p w14:paraId="2B929B5B" w14:textId="2F1E0390" w:rsidR="006A3B3F" w:rsidRDefault="006A3B3F" w:rsidP="00177566">
            <w:pPr>
              <w:jc w:val="center"/>
              <w:rPr>
                <w:rFonts w:ascii="NPSRawlinsonOT" w:hAnsi="NPSRawlinsonOT"/>
                <w:sz w:val="24"/>
                <w:szCs w:val="24"/>
              </w:rPr>
            </w:pPr>
            <w:r>
              <w:rPr>
                <w:rFonts w:ascii="NPSRawlinsonOT" w:hAnsi="NPSRawlinsonOT"/>
                <w:sz w:val="24"/>
                <w:szCs w:val="24"/>
              </w:rPr>
              <w:t>Clearing</w:t>
            </w:r>
          </w:p>
        </w:tc>
        <w:tc>
          <w:tcPr>
            <w:tcW w:w="660" w:type="pct"/>
            <w:vAlign w:val="center"/>
          </w:tcPr>
          <w:p w14:paraId="325EBE1D" w14:textId="096C8920" w:rsidR="006A3B3F" w:rsidRDefault="00023DD0" w:rsidP="00177566">
            <w:pPr>
              <w:jc w:val="center"/>
              <w:rPr>
                <w:rFonts w:ascii="NPSRawlinsonOT" w:hAnsi="NPSRawlinsonOT"/>
                <w:sz w:val="24"/>
                <w:szCs w:val="24"/>
              </w:rPr>
            </w:pPr>
            <w:r>
              <w:rPr>
                <w:rFonts w:ascii="NPSRawlinsonOT" w:hAnsi="NPSRawlinsonOT"/>
                <w:sz w:val="24"/>
                <w:szCs w:val="24"/>
              </w:rPr>
              <w:t>11</w:t>
            </w:r>
          </w:p>
        </w:tc>
        <w:tc>
          <w:tcPr>
            <w:tcW w:w="559" w:type="pct"/>
            <w:vAlign w:val="center"/>
          </w:tcPr>
          <w:p w14:paraId="77B02005" w14:textId="649CBA30" w:rsidR="006A3B3F" w:rsidRDefault="00462749" w:rsidP="00177566">
            <w:pPr>
              <w:jc w:val="center"/>
              <w:rPr>
                <w:rFonts w:ascii="NPSRawlinsonOT" w:hAnsi="NPSRawlinsonOT"/>
                <w:sz w:val="24"/>
                <w:szCs w:val="24"/>
              </w:rPr>
            </w:pPr>
            <w:r>
              <w:rPr>
                <w:rFonts w:ascii="NPSRawlinsonOT" w:hAnsi="NPSRawlinsonOT"/>
                <w:sz w:val="24"/>
                <w:szCs w:val="24"/>
              </w:rPr>
              <w:t>5</w:t>
            </w:r>
          </w:p>
        </w:tc>
        <w:tc>
          <w:tcPr>
            <w:tcW w:w="547" w:type="pct"/>
            <w:vAlign w:val="center"/>
          </w:tcPr>
          <w:p w14:paraId="3AC95694" w14:textId="31F67C7D" w:rsidR="006A3B3F" w:rsidRDefault="00D77A6E" w:rsidP="00177566">
            <w:pPr>
              <w:jc w:val="center"/>
              <w:rPr>
                <w:rFonts w:ascii="NPSRawlinsonOT" w:hAnsi="NPSRawlinsonOT"/>
                <w:sz w:val="24"/>
                <w:szCs w:val="24"/>
              </w:rPr>
            </w:pPr>
            <w:r>
              <w:rPr>
                <w:rFonts w:ascii="NPSRawlinsonOT" w:hAnsi="NPSRawlinsonOT"/>
                <w:sz w:val="24"/>
                <w:szCs w:val="24"/>
              </w:rPr>
              <w:t>50</w:t>
            </w:r>
          </w:p>
        </w:tc>
        <w:tc>
          <w:tcPr>
            <w:tcW w:w="462" w:type="pct"/>
            <w:vAlign w:val="center"/>
          </w:tcPr>
          <w:p w14:paraId="590B41DB" w14:textId="0E21B263" w:rsidR="006A3B3F" w:rsidRDefault="00DC0E98" w:rsidP="00177566">
            <w:pPr>
              <w:jc w:val="center"/>
              <w:rPr>
                <w:rFonts w:ascii="NPSRawlinsonOT" w:hAnsi="NPSRawlinsonOT"/>
                <w:sz w:val="24"/>
                <w:szCs w:val="24"/>
              </w:rPr>
            </w:pPr>
            <w:r>
              <w:rPr>
                <w:rFonts w:ascii="NPSRawlinsonOT" w:hAnsi="NPSRawlinsonOT"/>
                <w:sz w:val="24"/>
                <w:szCs w:val="24"/>
              </w:rPr>
              <w:t>21</w:t>
            </w:r>
          </w:p>
        </w:tc>
        <w:tc>
          <w:tcPr>
            <w:tcW w:w="708" w:type="pct"/>
            <w:vAlign w:val="center"/>
          </w:tcPr>
          <w:p w14:paraId="1FEA6373" w14:textId="1921DE55" w:rsidR="006A3B3F" w:rsidRDefault="006221FD" w:rsidP="00177566">
            <w:pPr>
              <w:jc w:val="center"/>
              <w:rPr>
                <w:rFonts w:ascii="NPSRawlinsonOT" w:hAnsi="NPSRawlinsonOT"/>
                <w:sz w:val="24"/>
                <w:szCs w:val="24"/>
              </w:rPr>
            </w:pPr>
            <w:r>
              <w:rPr>
                <w:rFonts w:ascii="NPSRawlinsonOT" w:hAnsi="NPSRawlinsonOT"/>
                <w:sz w:val="24"/>
                <w:szCs w:val="24"/>
              </w:rPr>
              <w:t>18</w:t>
            </w:r>
          </w:p>
        </w:tc>
        <w:tc>
          <w:tcPr>
            <w:tcW w:w="598" w:type="pct"/>
            <w:vAlign w:val="center"/>
          </w:tcPr>
          <w:p w14:paraId="7DF5F409" w14:textId="0D19DB90" w:rsidR="006A3B3F" w:rsidRDefault="00EC56E1" w:rsidP="00177566">
            <w:pPr>
              <w:jc w:val="center"/>
              <w:rPr>
                <w:rFonts w:ascii="NPSRawlinsonOT" w:hAnsi="NPSRawlinsonOT"/>
                <w:sz w:val="24"/>
                <w:szCs w:val="24"/>
              </w:rPr>
            </w:pPr>
            <w:r>
              <w:rPr>
                <w:rFonts w:ascii="NPSRawlinsonOT" w:hAnsi="NPSRawlinsonOT"/>
                <w:sz w:val="24"/>
                <w:szCs w:val="24"/>
              </w:rPr>
              <w:t>7</w:t>
            </w:r>
          </w:p>
        </w:tc>
      </w:tr>
      <w:tr w:rsidR="006A3B3F" w14:paraId="1A8BABBD" w14:textId="77777777" w:rsidTr="00177566">
        <w:trPr>
          <w:trHeight w:val="360"/>
        </w:trPr>
        <w:tc>
          <w:tcPr>
            <w:tcW w:w="1466" w:type="pct"/>
            <w:vAlign w:val="center"/>
          </w:tcPr>
          <w:p w14:paraId="18FF6EF2" w14:textId="2D7B82E8" w:rsidR="006A3B3F" w:rsidRDefault="006A3B3F" w:rsidP="00177566">
            <w:pPr>
              <w:jc w:val="center"/>
              <w:rPr>
                <w:rFonts w:ascii="NPSRawlinsonOT" w:hAnsi="NPSRawlinsonOT"/>
                <w:sz w:val="24"/>
                <w:szCs w:val="24"/>
              </w:rPr>
            </w:pPr>
            <w:r>
              <w:rPr>
                <w:rFonts w:ascii="NPSRawlinsonOT" w:hAnsi="NPSRawlinsonOT"/>
                <w:sz w:val="24"/>
                <w:szCs w:val="24"/>
              </w:rPr>
              <w:t>Defoliation</w:t>
            </w:r>
          </w:p>
        </w:tc>
        <w:tc>
          <w:tcPr>
            <w:tcW w:w="660" w:type="pct"/>
            <w:vAlign w:val="center"/>
          </w:tcPr>
          <w:p w14:paraId="1A4FE7EC" w14:textId="171E4721" w:rsidR="006A3B3F" w:rsidRDefault="00B7285F" w:rsidP="00177566">
            <w:pPr>
              <w:jc w:val="center"/>
              <w:rPr>
                <w:rFonts w:ascii="NPSRawlinsonOT" w:hAnsi="NPSRawlinsonOT"/>
                <w:sz w:val="24"/>
                <w:szCs w:val="24"/>
              </w:rPr>
            </w:pPr>
            <w:r>
              <w:rPr>
                <w:rFonts w:ascii="NPSRawlinsonOT" w:hAnsi="NPSRawlinsonOT"/>
                <w:sz w:val="24"/>
                <w:szCs w:val="24"/>
              </w:rPr>
              <w:t>55</w:t>
            </w:r>
          </w:p>
        </w:tc>
        <w:tc>
          <w:tcPr>
            <w:tcW w:w="559" w:type="pct"/>
            <w:vAlign w:val="center"/>
          </w:tcPr>
          <w:p w14:paraId="06811072" w14:textId="7D8F1233" w:rsidR="006A3B3F" w:rsidRDefault="00B7285F" w:rsidP="00177566">
            <w:pPr>
              <w:jc w:val="center"/>
              <w:rPr>
                <w:rFonts w:ascii="NPSRawlinsonOT" w:hAnsi="NPSRawlinsonOT"/>
                <w:sz w:val="24"/>
                <w:szCs w:val="24"/>
              </w:rPr>
            </w:pPr>
            <w:r>
              <w:rPr>
                <w:rFonts w:ascii="NPSRawlinsonOT" w:hAnsi="NPSRawlinsonOT"/>
                <w:sz w:val="24"/>
                <w:szCs w:val="24"/>
              </w:rPr>
              <w:t>1593</w:t>
            </w:r>
          </w:p>
        </w:tc>
        <w:tc>
          <w:tcPr>
            <w:tcW w:w="547" w:type="pct"/>
            <w:vAlign w:val="center"/>
          </w:tcPr>
          <w:p w14:paraId="20609260" w14:textId="5B6820F3" w:rsidR="006A3B3F" w:rsidRDefault="00D77A6E" w:rsidP="00177566">
            <w:pPr>
              <w:jc w:val="center"/>
              <w:rPr>
                <w:rFonts w:ascii="NPSRawlinsonOT" w:hAnsi="NPSRawlinsonOT"/>
                <w:sz w:val="24"/>
                <w:szCs w:val="24"/>
              </w:rPr>
            </w:pPr>
            <w:r>
              <w:rPr>
                <w:rFonts w:ascii="NPSRawlinsonOT" w:hAnsi="NPSRawlinsonOT"/>
                <w:sz w:val="24"/>
                <w:szCs w:val="24"/>
              </w:rPr>
              <w:t>22</w:t>
            </w:r>
          </w:p>
        </w:tc>
        <w:tc>
          <w:tcPr>
            <w:tcW w:w="462" w:type="pct"/>
            <w:vAlign w:val="center"/>
          </w:tcPr>
          <w:p w14:paraId="33DC1FC1" w14:textId="532D9262" w:rsidR="006A3B3F" w:rsidRDefault="00DC0E98" w:rsidP="00177566">
            <w:pPr>
              <w:jc w:val="center"/>
              <w:rPr>
                <w:rFonts w:ascii="NPSRawlinsonOT" w:hAnsi="NPSRawlinsonOT"/>
                <w:sz w:val="24"/>
                <w:szCs w:val="24"/>
              </w:rPr>
            </w:pPr>
            <w:r>
              <w:rPr>
                <w:rFonts w:ascii="NPSRawlinsonOT" w:hAnsi="NPSRawlinsonOT"/>
                <w:sz w:val="24"/>
                <w:szCs w:val="24"/>
              </w:rPr>
              <w:t>10</w:t>
            </w:r>
          </w:p>
        </w:tc>
        <w:tc>
          <w:tcPr>
            <w:tcW w:w="708" w:type="pct"/>
            <w:vAlign w:val="center"/>
          </w:tcPr>
          <w:p w14:paraId="1EBAEF67" w14:textId="19E2824F" w:rsidR="006A3B3F" w:rsidRDefault="006221FD" w:rsidP="00177566">
            <w:pPr>
              <w:jc w:val="center"/>
              <w:rPr>
                <w:rFonts w:ascii="NPSRawlinsonOT" w:hAnsi="NPSRawlinsonOT"/>
                <w:sz w:val="24"/>
                <w:szCs w:val="24"/>
              </w:rPr>
            </w:pPr>
            <w:r>
              <w:rPr>
                <w:rFonts w:ascii="NPSRawlinsonOT" w:hAnsi="NPSRawlinsonOT"/>
                <w:sz w:val="24"/>
                <w:szCs w:val="24"/>
              </w:rPr>
              <w:t>90</w:t>
            </w:r>
          </w:p>
        </w:tc>
        <w:tc>
          <w:tcPr>
            <w:tcW w:w="598" w:type="pct"/>
            <w:vAlign w:val="center"/>
          </w:tcPr>
          <w:p w14:paraId="047F166B" w14:textId="29F82AFC" w:rsidR="006A3B3F" w:rsidRDefault="00EC56E1" w:rsidP="00177566">
            <w:pPr>
              <w:jc w:val="center"/>
              <w:rPr>
                <w:rFonts w:ascii="NPSRawlinsonOT" w:hAnsi="NPSRawlinsonOT"/>
                <w:sz w:val="24"/>
                <w:szCs w:val="24"/>
              </w:rPr>
            </w:pPr>
            <w:r>
              <w:rPr>
                <w:rFonts w:ascii="NPSRawlinsonOT" w:hAnsi="NPSRawlinsonOT"/>
                <w:sz w:val="24"/>
                <w:szCs w:val="24"/>
              </w:rPr>
              <w:t>1915</w:t>
            </w:r>
          </w:p>
        </w:tc>
      </w:tr>
      <w:tr w:rsidR="006A3B3F" w14:paraId="172089A3" w14:textId="77777777" w:rsidTr="00177566">
        <w:trPr>
          <w:trHeight w:val="360"/>
        </w:trPr>
        <w:tc>
          <w:tcPr>
            <w:tcW w:w="1466" w:type="pct"/>
            <w:vAlign w:val="center"/>
          </w:tcPr>
          <w:p w14:paraId="7B483338" w14:textId="7659BEB7" w:rsidR="006A3B3F" w:rsidRDefault="006A3B3F" w:rsidP="00177566">
            <w:pPr>
              <w:jc w:val="center"/>
              <w:rPr>
                <w:rFonts w:ascii="NPSRawlinsonOT" w:hAnsi="NPSRawlinsonOT"/>
                <w:sz w:val="24"/>
                <w:szCs w:val="24"/>
              </w:rPr>
            </w:pPr>
            <w:r>
              <w:rPr>
                <w:rFonts w:ascii="NPSRawlinsonOT" w:hAnsi="NPSRawlinsonOT"/>
                <w:sz w:val="24"/>
                <w:szCs w:val="24"/>
              </w:rPr>
              <w:t>Fire</w:t>
            </w:r>
          </w:p>
        </w:tc>
        <w:tc>
          <w:tcPr>
            <w:tcW w:w="660" w:type="pct"/>
            <w:vAlign w:val="center"/>
          </w:tcPr>
          <w:p w14:paraId="1BE1E913" w14:textId="0B138170" w:rsidR="006A3B3F" w:rsidRDefault="00B7285F" w:rsidP="00177566">
            <w:pPr>
              <w:jc w:val="center"/>
              <w:rPr>
                <w:rFonts w:ascii="NPSRawlinsonOT" w:hAnsi="NPSRawlinsonOT"/>
                <w:sz w:val="24"/>
                <w:szCs w:val="24"/>
              </w:rPr>
            </w:pPr>
            <w:r>
              <w:rPr>
                <w:rFonts w:ascii="NPSRawlinsonOT" w:hAnsi="NPSRawlinsonOT"/>
                <w:sz w:val="24"/>
                <w:szCs w:val="24"/>
              </w:rPr>
              <w:t>55</w:t>
            </w:r>
          </w:p>
        </w:tc>
        <w:tc>
          <w:tcPr>
            <w:tcW w:w="559" w:type="pct"/>
            <w:vAlign w:val="center"/>
          </w:tcPr>
          <w:p w14:paraId="44B74FF3" w14:textId="457FD5B0" w:rsidR="006A3B3F" w:rsidRDefault="00B7285F" w:rsidP="00177566">
            <w:pPr>
              <w:jc w:val="center"/>
              <w:rPr>
                <w:rFonts w:ascii="NPSRawlinsonOT" w:hAnsi="NPSRawlinsonOT"/>
                <w:sz w:val="24"/>
                <w:szCs w:val="24"/>
              </w:rPr>
            </w:pPr>
            <w:r>
              <w:rPr>
                <w:rFonts w:ascii="NPSRawlinsonOT" w:hAnsi="NPSRawlinsonOT"/>
                <w:sz w:val="24"/>
                <w:szCs w:val="24"/>
              </w:rPr>
              <w:t>104</w:t>
            </w:r>
          </w:p>
        </w:tc>
        <w:tc>
          <w:tcPr>
            <w:tcW w:w="547" w:type="pct"/>
            <w:vAlign w:val="center"/>
          </w:tcPr>
          <w:p w14:paraId="4782F325" w14:textId="651ADFD3" w:rsidR="006A3B3F" w:rsidRDefault="00D77A6E" w:rsidP="00177566">
            <w:pPr>
              <w:jc w:val="center"/>
              <w:rPr>
                <w:rFonts w:ascii="NPSRawlinsonOT" w:hAnsi="NPSRawlinsonOT"/>
                <w:sz w:val="24"/>
                <w:szCs w:val="24"/>
              </w:rPr>
            </w:pPr>
            <w:r>
              <w:rPr>
                <w:rFonts w:ascii="NPSRawlinsonOT" w:hAnsi="NPSRawlinsonOT"/>
                <w:sz w:val="24"/>
                <w:szCs w:val="24"/>
              </w:rPr>
              <w:t>110</w:t>
            </w:r>
          </w:p>
        </w:tc>
        <w:tc>
          <w:tcPr>
            <w:tcW w:w="462" w:type="pct"/>
            <w:vAlign w:val="center"/>
          </w:tcPr>
          <w:p w14:paraId="05B6B26E" w14:textId="6D8A3643" w:rsidR="006A3B3F" w:rsidRDefault="00DC0E98" w:rsidP="00177566">
            <w:pPr>
              <w:jc w:val="center"/>
              <w:rPr>
                <w:rFonts w:ascii="NPSRawlinsonOT" w:hAnsi="NPSRawlinsonOT"/>
                <w:sz w:val="24"/>
                <w:szCs w:val="24"/>
              </w:rPr>
            </w:pPr>
            <w:r>
              <w:rPr>
                <w:rFonts w:ascii="NPSRawlinsonOT" w:hAnsi="NPSRawlinsonOT"/>
                <w:sz w:val="24"/>
                <w:szCs w:val="24"/>
              </w:rPr>
              <w:t>87</w:t>
            </w:r>
          </w:p>
        </w:tc>
        <w:tc>
          <w:tcPr>
            <w:tcW w:w="708" w:type="pct"/>
            <w:vAlign w:val="center"/>
          </w:tcPr>
          <w:p w14:paraId="4CE7CD39" w14:textId="24488D21" w:rsidR="006A3B3F" w:rsidRDefault="006221FD" w:rsidP="00177566">
            <w:pPr>
              <w:jc w:val="center"/>
              <w:rPr>
                <w:rFonts w:ascii="NPSRawlinsonOT" w:hAnsi="NPSRawlinsonOT"/>
                <w:sz w:val="24"/>
                <w:szCs w:val="24"/>
              </w:rPr>
            </w:pPr>
            <w:r>
              <w:rPr>
                <w:rFonts w:ascii="NPSRawlinsonOT" w:hAnsi="NPSRawlinsonOT"/>
                <w:sz w:val="24"/>
                <w:szCs w:val="24"/>
              </w:rPr>
              <w:t>90</w:t>
            </w:r>
          </w:p>
        </w:tc>
        <w:tc>
          <w:tcPr>
            <w:tcW w:w="598" w:type="pct"/>
            <w:vAlign w:val="center"/>
          </w:tcPr>
          <w:p w14:paraId="73B8E470" w14:textId="72CC1DF4" w:rsidR="006A3B3F" w:rsidRDefault="00EC56E1" w:rsidP="00177566">
            <w:pPr>
              <w:jc w:val="center"/>
              <w:rPr>
                <w:rFonts w:ascii="NPSRawlinsonOT" w:hAnsi="NPSRawlinsonOT"/>
                <w:sz w:val="24"/>
                <w:szCs w:val="24"/>
              </w:rPr>
            </w:pPr>
            <w:r>
              <w:rPr>
                <w:rFonts w:ascii="NPSRawlinsonOT" w:hAnsi="NPSRawlinsonOT"/>
                <w:sz w:val="24"/>
                <w:szCs w:val="24"/>
              </w:rPr>
              <w:t>2009</w:t>
            </w:r>
          </w:p>
        </w:tc>
      </w:tr>
      <w:tr w:rsidR="006A3B3F" w14:paraId="2D4244AC" w14:textId="77777777" w:rsidTr="00177566">
        <w:trPr>
          <w:trHeight w:val="360"/>
        </w:trPr>
        <w:tc>
          <w:tcPr>
            <w:tcW w:w="1466" w:type="pct"/>
            <w:vAlign w:val="center"/>
          </w:tcPr>
          <w:p w14:paraId="4A1C376B" w14:textId="6BF67AC6" w:rsidR="006A3B3F" w:rsidRDefault="006A3B3F" w:rsidP="00177566">
            <w:pPr>
              <w:jc w:val="center"/>
              <w:rPr>
                <w:rFonts w:ascii="NPSRawlinsonOT" w:hAnsi="NPSRawlinsonOT"/>
                <w:sz w:val="24"/>
                <w:szCs w:val="24"/>
              </w:rPr>
            </w:pPr>
            <w:r>
              <w:rPr>
                <w:rFonts w:ascii="NPSRawlinsonOT" w:hAnsi="NPSRawlinsonOT"/>
                <w:sz w:val="24"/>
                <w:szCs w:val="24"/>
              </w:rPr>
              <w:t>Mass Movement</w:t>
            </w:r>
          </w:p>
        </w:tc>
        <w:tc>
          <w:tcPr>
            <w:tcW w:w="660" w:type="pct"/>
            <w:vAlign w:val="center"/>
          </w:tcPr>
          <w:p w14:paraId="3786D8B1" w14:textId="2DA46796" w:rsidR="006A3B3F" w:rsidRDefault="00B7285F" w:rsidP="00177566">
            <w:pPr>
              <w:jc w:val="center"/>
              <w:rPr>
                <w:rFonts w:ascii="NPSRawlinsonOT" w:hAnsi="NPSRawlinsonOT"/>
                <w:sz w:val="24"/>
                <w:szCs w:val="24"/>
              </w:rPr>
            </w:pPr>
            <w:r>
              <w:rPr>
                <w:rFonts w:ascii="NPSRawlinsonOT" w:hAnsi="NPSRawlinsonOT"/>
                <w:sz w:val="24"/>
                <w:szCs w:val="24"/>
              </w:rPr>
              <w:t>27</w:t>
            </w:r>
          </w:p>
        </w:tc>
        <w:tc>
          <w:tcPr>
            <w:tcW w:w="559" w:type="pct"/>
            <w:vAlign w:val="center"/>
          </w:tcPr>
          <w:p w14:paraId="4B33C974" w14:textId="28B32821" w:rsidR="006A3B3F" w:rsidRDefault="00B7285F" w:rsidP="00177566">
            <w:pPr>
              <w:jc w:val="center"/>
              <w:rPr>
                <w:rFonts w:ascii="NPSRawlinsonOT" w:hAnsi="NPSRawlinsonOT"/>
                <w:sz w:val="24"/>
                <w:szCs w:val="24"/>
              </w:rPr>
            </w:pPr>
            <w:r>
              <w:rPr>
                <w:rFonts w:ascii="NPSRawlinsonOT" w:hAnsi="NPSRawlinsonOT"/>
                <w:sz w:val="24"/>
                <w:szCs w:val="24"/>
              </w:rPr>
              <w:t>11</w:t>
            </w:r>
          </w:p>
        </w:tc>
        <w:tc>
          <w:tcPr>
            <w:tcW w:w="547" w:type="pct"/>
            <w:vAlign w:val="center"/>
          </w:tcPr>
          <w:p w14:paraId="1CC4481A" w14:textId="6B6DFABA" w:rsidR="006A3B3F" w:rsidRDefault="00D77A6E" w:rsidP="00177566">
            <w:pPr>
              <w:jc w:val="center"/>
              <w:rPr>
                <w:rFonts w:ascii="NPSRawlinsonOT" w:hAnsi="NPSRawlinsonOT"/>
                <w:sz w:val="24"/>
                <w:szCs w:val="24"/>
              </w:rPr>
            </w:pPr>
            <w:r>
              <w:rPr>
                <w:rFonts w:ascii="NPSRawlinsonOT" w:hAnsi="NPSRawlinsonOT"/>
                <w:sz w:val="24"/>
                <w:szCs w:val="24"/>
              </w:rPr>
              <w:t>110</w:t>
            </w:r>
          </w:p>
        </w:tc>
        <w:tc>
          <w:tcPr>
            <w:tcW w:w="462" w:type="pct"/>
            <w:vAlign w:val="center"/>
          </w:tcPr>
          <w:p w14:paraId="310EC292" w14:textId="306AB02F" w:rsidR="006A3B3F" w:rsidRDefault="00DC0E98" w:rsidP="00177566">
            <w:pPr>
              <w:jc w:val="center"/>
              <w:rPr>
                <w:rFonts w:ascii="NPSRawlinsonOT" w:hAnsi="NPSRawlinsonOT"/>
                <w:sz w:val="24"/>
                <w:szCs w:val="24"/>
              </w:rPr>
            </w:pPr>
            <w:r>
              <w:rPr>
                <w:rFonts w:ascii="NPSRawlinsonOT" w:hAnsi="NPSRawlinsonOT"/>
                <w:sz w:val="24"/>
                <w:szCs w:val="24"/>
              </w:rPr>
              <w:t>85</w:t>
            </w:r>
          </w:p>
        </w:tc>
        <w:tc>
          <w:tcPr>
            <w:tcW w:w="708" w:type="pct"/>
            <w:vAlign w:val="center"/>
          </w:tcPr>
          <w:p w14:paraId="1E4B2C90" w14:textId="54AFAC5E" w:rsidR="006A3B3F" w:rsidRDefault="006221FD" w:rsidP="00177566">
            <w:pPr>
              <w:jc w:val="center"/>
              <w:rPr>
                <w:rFonts w:ascii="NPSRawlinsonOT" w:hAnsi="NPSRawlinsonOT"/>
                <w:sz w:val="24"/>
                <w:szCs w:val="24"/>
              </w:rPr>
            </w:pPr>
            <w:r>
              <w:rPr>
                <w:rFonts w:ascii="NPSRawlinsonOT" w:hAnsi="NPSRawlinsonOT"/>
                <w:sz w:val="24"/>
                <w:szCs w:val="24"/>
              </w:rPr>
              <w:t>90</w:t>
            </w:r>
          </w:p>
        </w:tc>
        <w:tc>
          <w:tcPr>
            <w:tcW w:w="598" w:type="pct"/>
            <w:vAlign w:val="center"/>
          </w:tcPr>
          <w:p w14:paraId="44F95BC4" w14:textId="6A3C8AE7" w:rsidR="006A3B3F" w:rsidRDefault="00EC56E1" w:rsidP="00177566">
            <w:pPr>
              <w:jc w:val="center"/>
              <w:rPr>
                <w:rFonts w:ascii="NPSRawlinsonOT" w:hAnsi="NPSRawlinsonOT"/>
                <w:sz w:val="24"/>
                <w:szCs w:val="24"/>
              </w:rPr>
            </w:pPr>
            <w:r>
              <w:rPr>
                <w:rFonts w:ascii="NPSRawlinsonOT" w:hAnsi="NPSRawlinsonOT"/>
                <w:sz w:val="24"/>
                <w:szCs w:val="24"/>
              </w:rPr>
              <w:t>249</w:t>
            </w:r>
          </w:p>
        </w:tc>
      </w:tr>
      <w:tr w:rsidR="006A3B3F" w14:paraId="497BD792" w14:textId="77777777" w:rsidTr="00177566">
        <w:trPr>
          <w:trHeight w:val="360"/>
        </w:trPr>
        <w:tc>
          <w:tcPr>
            <w:tcW w:w="1466" w:type="pct"/>
            <w:vAlign w:val="center"/>
          </w:tcPr>
          <w:p w14:paraId="61F8EBB9" w14:textId="2F09D49B" w:rsidR="006A3B3F" w:rsidRDefault="006A3B3F" w:rsidP="00177566">
            <w:pPr>
              <w:jc w:val="center"/>
              <w:rPr>
                <w:rFonts w:ascii="NPSRawlinsonOT" w:hAnsi="NPSRawlinsonOT"/>
                <w:sz w:val="24"/>
                <w:szCs w:val="24"/>
              </w:rPr>
            </w:pPr>
            <w:r>
              <w:rPr>
                <w:rFonts w:ascii="NPSRawlinsonOT" w:hAnsi="NPSRawlinsonOT"/>
                <w:sz w:val="24"/>
                <w:szCs w:val="24"/>
              </w:rPr>
              <w:t>Riparian Change</w:t>
            </w:r>
          </w:p>
        </w:tc>
        <w:tc>
          <w:tcPr>
            <w:tcW w:w="660" w:type="pct"/>
            <w:vAlign w:val="center"/>
          </w:tcPr>
          <w:p w14:paraId="25781231" w14:textId="410BD9A4" w:rsidR="006A3B3F" w:rsidRDefault="00B7285F" w:rsidP="00177566">
            <w:pPr>
              <w:jc w:val="center"/>
              <w:rPr>
                <w:rFonts w:ascii="NPSRawlinsonOT" w:hAnsi="NPSRawlinsonOT"/>
                <w:sz w:val="24"/>
                <w:szCs w:val="24"/>
              </w:rPr>
            </w:pPr>
            <w:r>
              <w:rPr>
                <w:rFonts w:ascii="NPSRawlinsonOT" w:hAnsi="NPSRawlinsonOT"/>
                <w:sz w:val="24"/>
                <w:szCs w:val="24"/>
              </w:rPr>
              <w:t>55</w:t>
            </w:r>
          </w:p>
        </w:tc>
        <w:tc>
          <w:tcPr>
            <w:tcW w:w="559" w:type="pct"/>
            <w:vAlign w:val="center"/>
          </w:tcPr>
          <w:p w14:paraId="0A5EB08E" w14:textId="1AF7C0B9" w:rsidR="006A3B3F" w:rsidRDefault="00B7285F" w:rsidP="00177566">
            <w:pPr>
              <w:jc w:val="center"/>
              <w:rPr>
                <w:rFonts w:ascii="NPSRawlinsonOT" w:hAnsi="NPSRawlinsonOT"/>
                <w:sz w:val="24"/>
                <w:szCs w:val="24"/>
              </w:rPr>
            </w:pPr>
            <w:r>
              <w:rPr>
                <w:rFonts w:ascii="NPSRawlinsonOT" w:hAnsi="NPSRawlinsonOT"/>
                <w:sz w:val="24"/>
                <w:szCs w:val="24"/>
              </w:rPr>
              <w:t>294</w:t>
            </w:r>
          </w:p>
        </w:tc>
        <w:tc>
          <w:tcPr>
            <w:tcW w:w="547" w:type="pct"/>
            <w:vAlign w:val="center"/>
          </w:tcPr>
          <w:p w14:paraId="6DA7E763" w14:textId="2871439F" w:rsidR="006A3B3F" w:rsidRDefault="00D77A6E" w:rsidP="00177566">
            <w:pPr>
              <w:jc w:val="center"/>
              <w:rPr>
                <w:rFonts w:ascii="NPSRawlinsonOT" w:hAnsi="NPSRawlinsonOT"/>
                <w:sz w:val="24"/>
                <w:szCs w:val="24"/>
              </w:rPr>
            </w:pPr>
            <w:r>
              <w:rPr>
                <w:rFonts w:ascii="NPSRawlinsonOT" w:hAnsi="NPSRawlinsonOT"/>
                <w:sz w:val="24"/>
                <w:szCs w:val="24"/>
              </w:rPr>
              <w:t>110</w:t>
            </w:r>
          </w:p>
        </w:tc>
        <w:tc>
          <w:tcPr>
            <w:tcW w:w="462" w:type="pct"/>
            <w:vAlign w:val="center"/>
          </w:tcPr>
          <w:p w14:paraId="5D64BCD2" w14:textId="6FA09321" w:rsidR="006A3B3F" w:rsidRDefault="00DC0E98" w:rsidP="00177566">
            <w:pPr>
              <w:jc w:val="center"/>
              <w:rPr>
                <w:rFonts w:ascii="NPSRawlinsonOT" w:hAnsi="NPSRawlinsonOT"/>
                <w:sz w:val="24"/>
                <w:szCs w:val="24"/>
              </w:rPr>
            </w:pPr>
            <w:r>
              <w:rPr>
                <w:rFonts w:ascii="NPSRawlinsonOT" w:hAnsi="NPSRawlinsonOT"/>
                <w:sz w:val="24"/>
                <w:szCs w:val="24"/>
              </w:rPr>
              <w:t>870</w:t>
            </w:r>
          </w:p>
        </w:tc>
        <w:tc>
          <w:tcPr>
            <w:tcW w:w="708" w:type="pct"/>
            <w:vAlign w:val="center"/>
          </w:tcPr>
          <w:p w14:paraId="7CACA7DE" w14:textId="7995E11A" w:rsidR="006A3B3F" w:rsidRDefault="006221FD" w:rsidP="00177566">
            <w:pPr>
              <w:jc w:val="center"/>
              <w:rPr>
                <w:rFonts w:ascii="NPSRawlinsonOT" w:hAnsi="NPSRawlinsonOT"/>
                <w:sz w:val="24"/>
                <w:szCs w:val="24"/>
              </w:rPr>
            </w:pPr>
            <w:r>
              <w:rPr>
                <w:rFonts w:ascii="NPSRawlinsonOT" w:hAnsi="NPSRawlinsonOT"/>
                <w:sz w:val="24"/>
                <w:szCs w:val="24"/>
              </w:rPr>
              <w:t>90</w:t>
            </w:r>
          </w:p>
        </w:tc>
        <w:tc>
          <w:tcPr>
            <w:tcW w:w="598" w:type="pct"/>
            <w:vAlign w:val="center"/>
          </w:tcPr>
          <w:p w14:paraId="06B0D8DA" w14:textId="2A87746F" w:rsidR="006A3B3F" w:rsidRDefault="00EC56E1" w:rsidP="00177566">
            <w:pPr>
              <w:jc w:val="center"/>
              <w:rPr>
                <w:rFonts w:ascii="NPSRawlinsonOT" w:hAnsi="NPSRawlinsonOT"/>
                <w:sz w:val="24"/>
                <w:szCs w:val="24"/>
              </w:rPr>
            </w:pPr>
            <w:r>
              <w:rPr>
                <w:rFonts w:ascii="NPSRawlinsonOT" w:hAnsi="NPSRawlinsonOT"/>
                <w:sz w:val="24"/>
                <w:szCs w:val="24"/>
              </w:rPr>
              <w:t>223</w:t>
            </w:r>
          </w:p>
        </w:tc>
      </w:tr>
    </w:tbl>
    <w:p w14:paraId="14D3C201" w14:textId="77777777" w:rsidR="00224058" w:rsidRDefault="00224058" w:rsidP="007E461E">
      <w:pPr>
        <w:jc w:val="center"/>
        <w:rPr>
          <w:rFonts w:ascii="NPSRawlinsonOT" w:hAnsi="NPSRawlinsonOT"/>
          <w:sz w:val="2"/>
          <w:szCs w:val="2"/>
        </w:rPr>
      </w:pPr>
    </w:p>
    <w:p w14:paraId="6973C4E8" w14:textId="2C2518E6" w:rsidR="008C6960" w:rsidRPr="00365389" w:rsidRDefault="008C6960" w:rsidP="00365389">
      <w:pPr>
        <w:jc w:val="center"/>
        <w:rPr>
          <w:rFonts w:ascii="NPSRawlinsonOT" w:hAnsi="NPSRawlinsonOT"/>
          <w:i/>
          <w:iCs/>
          <w:sz w:val="24"/>
          <w:szCs w:val="24"/>
        </w:rPr>
      </w:pPr>
      <w:commentRangeStart w:id="2"/>
      <w:r>
        <w:rPr>
          <w:rFonts w:ascii="NPSRawlinsonOT" w:hAnsi="NPSRawlinsonOT"/>
          <w:i/>
          <w:iCs/>
          <w:sz w:val="24"/>
          <w:szCs w:val="24"/>
        </w:rPr>
        <w:t>Table 3: The sizes of the training and testing sets for each park.</w:t>
      </w:r>
      <w:commentRangeEnd w:id="2"/>
      <w:r>
        <w:commentReference w:id="2"/>
      </w:r>
    </w:p>
    <w:p w14:paraId="2635EDAD" w14:textId="6810406F" w:rsidR="00FB3B5D" w:rsidRDefault="00FB3B5D" w:rsidP="002121EA">
      <w:pPr>
        <w:rPr>
          <w:rFonts w:ascii="NPSRawlinsonOT" w:hAnsi="NPSRawlinsonOT"/>
          <w:sz w:val="32"/>
          <w:szCs w:val="32"/>
        </w:rPr>
      </w:pPr>
      <w:r>
        <w:rPr>
          <w:rFonts w:ascii="NPSRawlinsonOT" w:hAnsi="NPSRawlinsonOT"/>
          <w:sz w:val="32"/>
          <w:szCs w:val="32"/>
        </w:rPr>
        <w:t>2.d.iii Training</w:t>
      </w:r>
    </w:p>
    <w:p w14:paraId="3FF2E627" w14:textId="4F4E342B" w:rsidR="00BF41E4" w:rsidRDefault="005A1E66" w:rsidP="002121EA">
      <w:pPr>
        <w:rPr>
          <w:rFonts w:ascii="NPSRawlinsonOT" w:hAnsi="NPSRawlinsonOT"/>
          <w:sz w:val="24"/>
          <w:szCs w:val="24"/>
        </w:rPr>
      </w:pPr>
      <w:r>
        <w:rPr>
          <w:rFonts w:ascii="NPSRawlinsonOT" w:hAnsi="NPSRawlinsonOT"/>
          <w:sz w:val="24"/>
          <w:szCs w:val="24"/>
        </w:rPr>
        <w:t xml:space="preserve">Random forest is a machine learning algorithm that </w:t>
      </w:r>
      <w:r w:rsidR="009E558E">
        <w:rPr>
          <w:rFonts w:ascii="NPSRawlinsonOT" w:hAnsi="NPSRawlinsonOT"/>
          <w:sz w:val="24"/>
          <w:szCs w:val="24"/>
        </w:rPr>
        <w:t>uses an ensemble of decision trees to make classifications</w:t>
      </w:r>
      <w:r w:rsidR="0035473C">
        <w:rPr>
          <w:rFonts w:ascii="NPSRawlinsonOT" w:hAnsi="NPSRawlinsonOT"/>
          <w:sz w:val="24"/>
          <w:szCs w:val="24"/>
        </w:rPr>
        <w:t xml:space="preserve"> or perform regression</w:t>
      </w:r>
      <w:r w:rsidR="00FF5217">
        <w:rPr>
          <w:rFonts w:ascii="NPSRawlinsonOT" w:hAnsi="NPSRawlinsonOT"/>
          <w:sz w:val="24"/>
          <w:szCs w:val="24"/>
        </w:rPr>
        <w:t xml:space="preserve"> (this study deals with classification).</w:t>
      </w:r>
      <w:r w:rsidR="00B37FD1">
        <w:rPr>
          <w:rFonts w:ascii="NPSRawlinsonOT" w:hAnsi="NPSRawlinsonOT"/>
          <w:sz w:val="24"/>
          <w:szCs w:val="24"/>
        </w:rPr>
        <w:t xml:space="preserve"> The decision trees are randomly create</w:t>
      </w:r>
      <w:r w:rsidR="00D41657">
        <w:rPr>
          <w:rFonts w:ascii="NPSRawlinsonOT" w:hAnsi="NPSRawlinsonOT"/>
          <w:sz w:val="24"/>
          <w:szCs w:val="24"/>
        </w:rPr>
        <w:t>d</w:t>
      </w:r>
      <w:r w:rsidR="00B37FD1">
        <w:rPr>
          <w:rFonts w:ascii="NPSRawlinsonOT" w:hAnsi="NPSRawlinsonOT"/>
          <w:sz w:val="24"/>
          <w:szCs w:val="24"/>
        </w:rPr>
        <w:t xml:space="preserve">, and each node in the tree splits on one or more of the predictor variables that </w:t>
      </w:r>
      <w:r w:rsidR="00D41657">
        <w:rPr>
          <w:rFonts w:ascii="NPSRawlinsonOT" w:hAnsi="NPSRawlinsonOT"/>
          <w:sz w:val="24"/>
          <w:szCs w:val="24"/>
        </w:rPr>
        <w:t xml:space="preserve">are provided to the model. For a </w:t>
      </w:r>
      <w:r w:rsidR="00FC20DC">
        <w:rPr>
          <w:rFonts w:ascii="NPSRawlinsonOT" w:hAnsi="NPSRawlinsonOT"/>
          <w:sz w:val="24"/>
          <w:szCs w:val="24"/>
        </w:rPr>
        <w:t>single disturbance patch, each tree will classify the patch as being a certain disturbance type, and the class with the most tree “votes” is the winning classification.</w:t>
      </w:r>
    </w:p>
    <w:p w14:paraId="699CDD25" w14:textId="3FE430B4" w:rsidR="005C61F8" w:rsidRDefault="002A399B" w:rsidP="002121EA">
      <w:pPr>
        <w:rPr>
          <w:rFonts w:ascii="NPSRawlinsonOT" w:hAnsi="NPSRawlinsonOT"/>
          <w:sz w:val="24"/>
          <w:szCs w:val="24"/>
        </w:rPr>
      </w:pPr>
      <w:r>
        <w:rPr>
          <w:rFonts w:ascii="NPSRawlinsonOT" w:hAnsi="NPSRawlinsonOT"/>
          <w:sz w:val="24"/>
          <w:szCs w:val="24"/>
        </w:rPr>
        <w:t xml:space="preserve">A useful feature of random forest is that </w:t>
      </w:r>
      <w:r w:rsidR="00A4053B">
        <w:rPr>
          <w:rFonts w:ascii="NPSRawlinsonOT" w:hAnsi="NPSRawlinsonOT"/>
          <w:sz w:val="24"/>
          <w:szCs w:val="24"/>
        </w:rPr>
        <w:t>one can determine which predictor</w:t>
      </w:r>
      <w:r w:rsidR="00B86AED">
        <w:rPr>
          <w:rFonts w:ascii="NPSRawlinsonOT" w:hAnsi="NPSRawlinsonOT"/>
          <w:sz w:val="24"/>
          <w:szCs w:val="24"/>
        </w:rPr>
        <w:t xml:space="preserve">s </w:t>
      </w:r>
      <w:r w:rsidR="00A4053B">
        <w:rPr>
          <w:rFonts w:ascii="NPSRawlinsonOT" w:hAnsi="NPSRawlinsonOT"/>
          <w:sz w:val="24"/>
          <w:szCs w:val="24"/>
        </w:rPr>
        <w:t>are</w:t>
      </w:r>
      <w:r w:rsidR="00B86AED">
        <w:rPr>
          <w:rFonts w:ascii="NPSRawlinsonOT" w:hAnsi="NPSRawlinsonOT"/>
          <w:sz w:val="24"/>
          <w:szCs w:val="24"/>
        </w:rPr>
        <w:t xml:space="preserve"> the most important, or in other words, which variables best help the model parse the data and make accurate classifications.</w:t>
      </w:r>
      <w:r w:rsidR="00BF41E4">
        <w:rPr>
          <w:rFonts w:ascii="NPSRawlinsonOT" w:hAnsi="NPSRawlinsonOT"/>
          <w:sz w:val="24"/>
          <w:szCs w:val="24"/>
        </w:rPr>
        <w:t xml:space="preserve"> This importance is defined as the decrease in model accuracy that occurs if a specific variable is left out of the model.</w:t>
      </w:r>
      <w:r w:rsidR="007A7102">
        <w:rPr>
          <w:rFonts w:ascii="NPSRawlinsonOT" w:hAnsi="NPSRawlinsonOT"/>
          <w:sz w:val="24"/>
          <w:szCs w:val="24"/>
        </w:rPr>
        <w:t xml:space="preserve"> The higher the mean decrease in accuracy, the more important the variable. It is important here to briefly explain </w:t>
      </w:r>
      <w:r w:rsidR="00656E96">
        <w:rPr>
          <w:rFonts w:ascii="NPSRawlinsonOT" w:hAnsi="NPSRawlinsonOT"/>
          <w:sz w:val="24"/>
          <w:szCs w:val="24"/>
        </w:rPr>
        <w:t>how th</w:t>
      </w:r>
      <w:r w:rsidR="0080444C">
        <w:rPr>
          <w:rFonts w:ascii="NPSRawlinsonOT" w:hAnsi="NPSRawlinsonOT"/>
          <w:sz w:val="24"/>
          <w:szCs w:val="24"/>
        </w:rPr>
        <w:t>ese</w:t>
      </w:r>
      <w:r w:rsidR="00656E96">
        <w:rPr>
          <w:rFonts w:ascii="NPSRawlinsonOT" w:hAnsi="NPSRawlinsonOT"/>
          <w:sz w:val="24"/>
          <w:szCs w:val="24"/>
        </w:rPr>
        <w:t xml:space="preserve"> accuracy</w:t>
      </w:r>
      <w:r w:rsidR="0080444C">
        <w:rPr>
          <w:rFonts w:ascii="NPSRawlinsonOT" w:hAnsi="NPSRawlinsonOT"/>
          <w:sz w:val="24"/>
          <w:szCs w:val="24"/>
        </w:rPr>
        <w:t xml:space="preserve"> changes are </w:t>
      </w:r>
      <w:r w:rsidR="00656E96">
        <w:rPr>
          <w:rFonts w:ascii="NPSRawlinsonOT" w:hAnsi="NPSRawlinsonOT"/>
          <w:sz w:val="24"/>
          <w:szCs w:val="24"/>
        </w:rPr>
        <w:t>measured during the training process.</w:t>
      </w:r>
    </w:p>
    <w:p w14:paraId="4DB409E0" w14:textId="1EAFBD1D" w:rsidR="0030415D" w:rsidRDefault="00656E96" w:rsidP="002121EA">
      <w:pPr>
        <w:rPr>
          <w:rFonts w:ascii="NPSRawlinsonOT" w:hAnsi="NPSRawlinsonOT"/>
          <w:sz w:val="24"/>
          <w:szCs w:val="24"/>
        </w:rPr>
      </w:pPr>
      <w:r>
        <w:rPr>
          <w:rFonts w:ascii="NPSRawlinsonOT" w:hAnsi="NPSRawlinsonOT"/>
          <w:sz w:val="24"/>
          <w:szCs w:val="24"/>
        </w:rPr>
        <w:t xml:space="preserve">Another useful feature of random forest is that, when training a model, </w:t>
      </w:r>
      <w:r w:rsidR="00736318">
        <w:rPr>
          <w:rFonts w:ascii="NPSRawlinsonOT" w:hAnsi="NPSRawlinsonOT"/>
          <w:sz w:val="24"/>
          <w:szCs w:val="24"/>
        </w:rPr>
        <w:t xml:space="preserve">an estimate of </w:t>
      </w:r>
      <w:r w:rsidR="0080444C">
        <w:rPr>
          <w:rFonts w:ascii="NPSRawlinsonOT" w:hAnsi="NPSRawlinsonOT"/>
          <w:sz w:val="24"/>
          <w:szCs w:val="24"/>
        </w:rPr>
        <w:t xml:space="preserve">the classification </w:t>
      </w:r>
      <w:r w:rsidR="00736318">
        <w:rPr>
          <w:rFonts w:ascii="NPSRawlinsonOT" w:hAnsi="NPSRawlinsonOT"/>
          <w:sz w:val="24"/>
          <w:szCs w:val="24"/>
        </w:rPr>
        <w:t>error, called out-of-bag (OOB) error, is produced</w:t>
      </w:r>
      <w:r w:rsidR="0080444C">
        <w:rPr>
          <w:rFonts w:ascii="NPSRawlinsonOT" w:hAnsi="NPSRawlinsonOT"/>
          <w:sz w:val="24"/>
          <w:szCs w:val="24"/>
        </w:rPr>
        <w:t xml:space="preserve">. </w:t>
      </w:r>
      <w:r w:rsidR="00794E89">
        <w:rPr>
          <w:rFonts w:ascii="NPSRawlinsonOT" w:hAnsi="NPSRawlinsonOT"/>
          <w:sz w:val="24"/>
          <w:szCs w:val="24"/>
        </w:rPr>
        <w:t>Each decision tree in the random forest is bu</w:t>
      </w:r>
      <w:r w:rsidR="00EA0761">
        <w:rPr>
          <w:rFonts w:ascii="NPSRawlinsonOT" w:hAnsi="NPSRawlinsonOT"/>
          <w:sz w:val="24"/>
          <w:szCs w:val="24"/>
        </w:rPr>
        <w:t xml:space="preserve">ilt from a random selection of the training data, in this case disturbance patches, with replacement. The disturbance patches that were not used to train that specific tree will be fed through that tree and a classification will be made. </w:t>
      </w:r>
      <w:r w:rsidR="000C03FA">
        <w:rPr>
          <w:rFonts w:ascii="NPSRawlinsonOT" w:hAnsi="NPSRawlinsonOT"/>
          <w:sz w:val="24"/>
          <w:szCs w:val="24"/>
        </w:rPr>
        <w:t>More broadly, each disturbance patch is fed through every tree that did not include it during the building process</w:t>
      </w:r>
      <w:r w:rsidR="00FC02AB">
        <w:rPr>
          <w:rFonts w:ascii="NPSRawlinsonOT" w:hAnsi="NPSRawlinsonOT"/>
          <w:sz w:val="24"/>
          <w:szCs w:val="24"/>
        </w:rPr>
        <w:t xml:space="preserve"> and a majority classification is found. The OOB error is the classification error across all the disturbance patches, calculated by feeding the disturbance patches through trees they were not a part of creating. Thus, during the </w:t>
      </w:r>
      <w:r w:rsidR="00FC02AB">
        <w:rPr>
          <w:rFonts w:ascii="NPSRawlinsonOT" w:hAnsi="NPSRawlinsonOT"/>
          <w:sz w:val="24"/>
          <w:szCs w:val="24"/>
        </w:rPr>
        <w:lastRenderedPageBreak/>
        <w:t xml:space="preserve">training process, the model </w:t>
      </w:r>
      <w:r w:rsidR="0030096E">
        <w:rPr>
          <w:rFonts w:ascii="NPSRawlinsonOT" w:hAnsi="NPSRawlinsonOT"/>
          <w:sz w:val="24"/>
          <w:szCs w:val="24"/>
        </w:rPr>
        <w:t>can</w:t>
      </w:r>
      <w:r w:rsidR="00FC02AB">
        <w:rPr>
          <w:rFonts w:ascii="NPSRawlinsonOT" w:hAnsi="NPSRawlinsonOT"/>
          <w:sz w:val="24"/>
          <w:szCs w:val="24"/>
        </w:rPr>
        <w:t xml:space="preserve"> </w:t>
      </w:r>
      <w:r w:rsidR="00CB10E3">
        <w:rPr>
          <w:rFonts w:ascii="NPSRawlinsonOT" w:hAnsi="NPSRawlinsonOT"/>
          <w:sz w:val="24"/>
          <w:szCs w:val="24"/>
        </w:rPr>
        <w:t>calculate the decrease in OOB error that occurs when a variable is removed from the random forest.</w:t>
      </w:r>
    </w:p>
    <w:p w14:paraId="0AFE21DC" w14:textId="281D7D91" w:rsidR="0030096E" w:rsidRDefault="00707F84" w:rsidP="002121EA">
      <w:pPr>
        <w:rPr>
          <w:rFonts w:ascii="NPSRawlinsonOT" w:hAnsi="NPSRawlinsonOT"/>
          <w:sz w:val="24"/>
          <w:szCs w:val="24"/>
        </w:rPr>
      </w:pPr>
      <w:r>
        <w:rPr>
          <w:rFonts w:ascii="NPSRawlinsonOT" w:hAnsi="NPSRawlinsonOT"/>
          <w:sz w:val="24"/>
          <w:szCs w:val="24"/>
        </w:rPr>
        <w:t>The first step in the training process</w:t>
      </w:r>
      <w:r w:rsidR="006249D2">
        <w:rPr>
          <w:rFonts w:ascii="NPSRawlinsonOT" w:hAnsi="NPSRawlinsonOT"/>
          <w:sz w:val="24"/>
          <w:szCs w:val="24"/>
        </w:rPr>
        <w:t xml:space="preserve"> for this study is creating five random forests and, for each predictor variable, averaging the mean decrease in accuracy </w:t>
      </w:r>
      <w:r w:rsidR="00B60365">
        <w:rPr>
          <w:rFonts w:ascii="NPSRawlinsonOT" w:hAnsi="NPSRawlinsonOT"/>
          <w:sz w:val="24"/>
          <w:szCs w:val="24"/>
        </w:rPr>
        <w:t xml:space="preserve">across the different models and generating a ranked list of the most important variables. </w:t>
      </w:r>
      <w:r w:rsidR="00757C70">
        <w:rPr>
          <w:rFonts w:ascii="NPSRawlinsonOT" w:hAnsi="NPSRawlinsonOT"/>
          <w:sz w:val="24"/>
          <w:szCs w:val="24"/>
        </w:rPr>
        <w:t xml:space="preserve">See the Appendix for ranked lists of the variables for each park (Appendix Figures 1-3). </w:t>
      </w:r>
      <w:r w:rsidR="00987695">
        <w:rPr>
          <w:rFonts w:ascii="NPSRawlinsonOT" w:hAnsi="NPSRawlinsonOT"/>
          <w:sz w:val="24"/>
          <w:szCs w:val="24"/>
        </w:rPr>
        <w:t>T</w:t>
      </w:r>
      <w:r w:rsidR="0018038C">
        <w:rPr>
          <w:rFonts w:ascii="NPSRawlinsonOT" w:hAnsi="NPSRawlinsonOT"/>
          <w:sz w:val="24"/>
          <w:szCs w:val="24"/>
        </w:rPr>
        <w:t>h</w:t>
      </w:r>
      <w:r w:rsidR="00987695">
        <w:rPr>
          <w:rFonts w:ascii="NPSRawlinsonOT" w:hAnsi="NPSRawlinsonOT"/>
          <w:sz w:val="24"/>
          <w:szCs w:val="24"/>
        </w:rPr>
        <w:t>e top five variables are then selected,</w:t>
      </w:r>
      <w:r w:rsidR="00DC3F6F">
        <w:rPr>
          <w:rFonts w:ascii="NPSRawlinsonOT" w:hAnsi="NPSRawlinsonOT"/>
          <w:sz w:val="24"/>
          <w:szCs w:val="24"/>
        </w:rPr>
        <w:t xml:space="preserve"> </w:t>
      </w:r>
      <w:r w:rsidR="00987695">
        <w:rPr>
          <w:rFonts w:ascii="NPSRawlinsonOT" w:hAnsi="NPSRawlinsonOT"/>
          <w:sz w:val="24"/>
          <w:szCs w:val="24"/>
        </w:rPr>
        <w:t>a new random forest trained using only those variables</w:t>
      </w:r>
      <w:r w:rsidR="00DC3F6F">
        <w:rPr>
          <w:rFonts w:ascii="NPSRawlinsonOT" w:hAnsi="NPSRawlinsonOT"/>
          <w:sz w:val="24"/>
          <w:szCs w:val="24"/>
        </w:rPr>
        <w:t xml:space="preserve">, and the OOB error for that model is found. Then, the </w:t>
      </w:r>
      <w:r w:rsidR="00D20C86">
        <w:rPr>
          <w:rFonts w:ascii="NPSRawlinsonOT" w:hAnsi="NPSRawlinsonOT"/>
          <w:sz w:val="24"/>
          <w:szCs w:val="24"/>
        </w:rPr>
        <w:t>five next-best</w:t>
      </w:r>
      <w:r w:rsidR="00DC3F6F">
        <w:rPr>
          <w:rFonts w:ascii="NPSRawlinsonOT" w:hAnsi="NPSRawlinsonOT"/>
          <w:sz w:val="24"/>
          <w:szCs w:val="24"/>
        </w:rPr>
        <w:t xml:space="preserve"> variables are </w:t>
      </w:r>
      <w:r w:rsidR="00BB5605">
        <w:rPr>
          <w:rFonts w:ascii="NPSRawlinsonOT" w:hAnsi="NPSRawlinsonOT"/>
          <w:sz w:val="24"/>
          <w:szCs w:val="24"/>
        </w:rPr>
        <w:t xml:space="preserve">added, </w:t>
      </w:r>
      <w:r w:rsidR="00DC3F6F">
        <w:rPr>
          <w:rFonts w:ascii="NPSRawlinsonOT" w:hAnsi="NPSRawlinsonOT"/>
          <w:sz w:val="24"/>
          <w:szCs w:val="24"/>
        </w:rPr>
        <w:t xml:space="preserve">and a new model is trained with </w:t>
      </w:r>
      <w:r w:rsidR="00D20C86">
        <w:rPr>
          <w:rFonts w:ascii="NPSRawlinsonOT" w:hAnsi="NPSRawlinsonOT"/>
          <w:sz w:val="24"/>
          <w:szCs w:val="24"/>
        </w:rPr>
        <w:t xml:space="preserve">the top ten variables. This </w:t>
      </w:r>
      <w:r w:rsidR="00BB5605">
        <w:rPr>
          <w:rFonts w:ascii="NPSRawlinsonOT" w:hAnsi="NPSRawlinsonOT"/>
          <w:sz w:val="24"/>
          <w:szCs w:val="24"/>
        </w:rPr>
        <w:t>process is repeated until all the variables are included in the model, and the random forest with the lowest OOB error is selected. This is the model that will be tested and used for labeling.</w:t>
      </w:r>
      <w:r w:rsidR="00E54002">
        <w:rPr>
          <w:rFonts w:ascii="NPSRawlinsonOT" w:hAnsi="NPSRawlinsonOT"/>
          <w:sz w:val="24"/>
          <w:szCs w:val="24"/>
        </w:rPr>
        <w:t xml:space="preserve"> </w:t>
      </w:r>
      <w:r w:rsidR="00C62C8C">
        <w:rPr>
          <w:rFonts w:ascii="NPSRawlinsonOT" w:hAnsi="NPSRawlinsonOT"/>
          <w:sz w:val="24"/>
          <w:szCs w:val="24"/>
        </w:rPr>
        <w:t xml:space="preserve">The reasoning behind this iterative approach is that, in order to create a more interpretable model, it is </w:t>
      </w:r>
      <w:r w:rsidR="00D51E6B">
        <w:rPr>
          <w:rFonts w:ascii="NPSRawlinsonOT" w:hAnsi="NPSRawlinsonOT"/>
          <w:sz w:val="24"/>
          <w:szCs w:val="24"/>
        </w:rPr>
        <w:t xml:space="preserve">better to train on fewer predictor variables. If there are predictors that do not contribute to the model’s ability to classify disturbance patches, there is no reason to include them in the model. </w:t>
      </w:r>
      <w:r w:rsidR="00BC4E02">
        <w:rPr>
          <w:rFonts w:ascii="NPSRawlinsonOT" w:hAnsi="NPSRawlinsonOT"/>
          <w:sz w:val="24"/>
          <w:szCs w:val="24"/>
        </w:rPr>
        <w:t xml:space="preserve">The following chart shows how the OOB error changes as the random forest is trained with </w:t>
      </w:r>
      <w:r w:rsidR="00F57ED8">
        <w:rPr>
          <w:rFonts w:ascii="NPSRawlinsonOT" w:hAnsi="NPSRawlinsonOT"/>
          <w:sz w:val="24"/>
          <w:szCs w:val="24"/>
        </w:rPr>
        <w:t>an increasing number of the most important variables (Figure 3).</w:t>
      </w:r>
    </w:p>
    <w:p w14:paraId="04AE4A51" w14:textId="4B9DFA82" w:rsidR="0030415D" w:rsidRDefault="00A57753" w:rsidP="00A57753">
      <w:pPr>
        <w:jc w:val="center"/>
        <w:rPr>
          <w:rFonts w:ascii="NPSRawlinsonOT" w:hAnsi="NPSRawlinsonOT"/>
          <w:sz w:val="24"/>
          <w:szCs w:val="24"/>
        </w:rPr>
      </w:pPr>
      <w:r>
        <w:rPr>
          <w:rFonts w:ascii="NPSRawlinsonOT" w:hAnsi="NPSRawlinsonOT"/>
          <w:noProof/>
          <w:sz w:val="24"/>
          <w:szCs w:val="24"/>
        </w:rPr>
        <w:drawing>
          <wp:inline distT="0" distB="0" distL="0" distR="0" wp14:anchorId="2C59DB7B" wp14:editId="0B58AC90">
            <wp:extent cx="4201064" cy="298158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093" cy="2992254"/>
                    </a:xfrm>
                    <a:prstGeom prst="rect">
                      <a:avLst/>
                    </a:prstGeom>
                    <a:noFill/>
                    <a:ln>
                      <a:noFill/>
                    </a:ln>
                  </pic:spPr>
                </pic:pic>
              </a:graphicData>
            </a:graphic>
          </wp:inline>
        </w:drawing>
      </w:r>
    </w:p>
    <w:p w14:paraId="43F44954" w14:textId="4CB55C2A" w:rsidR="00A57753" w:rsidRDefault="00F57ED8" w:rsidP="00A57753">
      <w:pPr>
        <w:jc w:val="center"/>
        <w:rPr>
          <w:rFonts w:ascii="NPSRawlinsonOT" w:hAnsi="NPSRawlinsonOT"/>
          <w:i/>
          <w:iCs/>
          <w:sz w:val="24"/>
          <w:szCs w:val="24"/>
        </w:rPr>
      </w:pPr>
      <w:r>
        <w:rPr>
          <w:rFonts w:ascii="NPSRawlinsonOT" w:hAnsi="NPSRawlinsonOT"/>
          <w:i/>
          <w:iCs/>
          <w:sz w:val="24"/>
          <w:szCs w:val="24"/>
        </w:rPr>
        <w:t xml:space="preserve">Figure 3: </w:t>
      </w:r>
      <w:r w:rsidR="009C29E7">
        <w:rPr>
          <w:rFonts w:ascii="NPSRawlinsonOT" w:hAnsi="NPSRawlinsonOT"/>
          <w:i/>
          <w:iCs/>
          <w:sz w:val="24"/>
          <w:szCs w:val="24"/>
        </w:rPr>
        <w:t xml:space="preserve">A graph for Olympic National Park showing how the OOB error </w:t>
      </w:r>
      <w:r w:rsidR="004C1443">
        <w:rPr>
          <w:rFonts w:ascii="NPSRawlinsonOT" w:hAnsi="NPSRawlinsonOT"/>
          <w:i/>
          <w:iCs/>
          <w:sz w:val="24"/>
          <w:szCs w:val="24"/>
        </w:rPr>
        <w:t xml:space="preserve">changes as a random forest model is trained with progressively more important variables. The average omission error </w:t>
      </w:r>
      <w:r w:rsidR="00D36410">
        <w:rPr>
          <w:rFonts w:ascii="NPSRawlinsonOT" w:hAnsi="NPSRawlinsonOT"/>
          <w:i/>
          <w:iCs/>
          <w:sz w:val="24"/>
          <w:szCs w:val="24"/>
        </w:rPr>
        <w:t xml:space="preserve">for each iteration </w:t>
      </w:r>
      <w:r w:rsidR="004C1443">
        <w:rPr>
          <w:rFonts w:ascii="NPSRawlinsonOT" w:hAnsi="NPSRawlinsonOT"/>
          <w:i/>
          <w:iCs/>
          <w:sz w:val="24"/>
          <w:szCs w:val="24"/>
        </w:rPr>
        <w:t xml:space="preserve">is also shown, which is defined as the </w:t>
      </w:r>
      <w:r w:rsidR="00DE42CE">
        <w:rPr>
          <w:rFonts w:ascii="NPSRawlinsonOT" w:hAnsi="NPSRawlinsonOT"/>
          <w:i/>
          <w:iCs/>
          <w:sz w:val="24"/>
          <w:szCs w:val="24"/>
        </w:rPr>
        <w:t>classification error for each disturbance class averaged over the number of disturbance classes.</w:t>
      </w:r>
    </w:p>
    <w:p w14:paraId="6B45087F" w14:textId="08236705" w:rsidR="00C1410C" w:rsidRDefault="00C1410C" w:rsidP="00C1410C">
      <w:pPr>
        <w:rPr>
          <w:rFonts w:ascii="NPSRawlinsonOT" w:hAnsi="NPSRawlinsonOT"/>
          <w:sz w:val="32"/>
          <w:szCs w:val="32"/>
        </w:rPr>
      </w:pPr>
      <w:r>
        <w:rPr>
          <w:rFonts w:ascii="NPSRawlinsonOT" w:hAnsi="NPSRawlinsonOT"/>
          <w:sz w:val="32"/>
          <w:szCs w:val="32"/>
        </w:rPr>
        <w:t>2.e Model Testing</w:t>
      </w:r>
    </w:p>
    <w:p w14:paraId="3D2E26A3" w14:textId="19032708" w:rsidR="00D57779" w:rsidRDefault="00D57779" w:rsidP="00C1410C">
      <w:pPr>
        <w:rPr>
          <w:rFonts w:ascii="NPSRawlinsonOT" w:hAnsi="NPSRawlinsonOT"/>
          <w:sz w:val="32"/>
          <w:szCs w:val="32"/>
        </w:rPr>
      </w:pPr>
      <w:r>
        <w:rPr>
          <w:rFonts w:ascii="NPSRawlinsonOT" w:hAnsi="NPSRawlinsonOT"/>
          <w:sz w:val="24"/>
          <w:szCs w:val="24"/>
        </w:rPr>
        <w:t xml:space="preserve">At this point, the final random forest has been selected, and the model’s </w:t>
      </w:r>
      <w:r w:rsidR="008A0D1B">
        <w:rPr>
          <w:rFonts w:ascii="NPSRawlinsonOT" w:hAnsi="NPSRawlinsonOT"/>
          <w:sz w:val="24"/>
          <w:szCs w:val="24"/>
        </w:rPr>
        <w:t xml:space="preserve">abilities will be evaluated using </w:t>
      </w:r>
      <w:r>
        <w:rPr>
          <w:rFonts w:ascii="NPSRawlinsonOT" w:hAnsi="NPSRawlinsonOT"/>
          <w:sz w:val="24"/>
          <w:szCs w:val="24"/>
        </w:rPr>
        <w:t>the withheld testing data.</w:t>
      </w:r>
    </w:p>
    <w:p w14:paraId="4EA16C62" w14:textId="5891837B" w:rsidR="004C08BA" w:rsidRDefault="004C08BA" w:rsidP="00C1410C">
      <w:pPr>
        <w:rPr>
          <w:rFonts w:ascii="NPSRawlinsonOT" w:hAnsi="NPSRawlinsonOT"/>
          <w:sz w:val="32"/>
          <w:szCs w:val="32"/>
        </w:rPr>
      </w:pPr>
      <w:r>
        <w:rPr>
          <w:rFonts w:ascii="NPSRawlinsonOT" w:hAnsi="NPSRawlinsonOT"/>
          <w:sz w:val="32"/>
          <w:szCs w:val="32"/>
        </w:rPr>
        <w:lastRenderedPageBreak/>
        <w:t>2.e.i Confusion Matrix</w:t>
      </w:r>
    </w:p>
    <w:p w14:paraId="502E50FC" w14:textId="4ADD953E" w:rsidR="00C1410C" w:rsidRPr="00C1410C" w:rsidRDefault="0096735D" w:rsidP="00C1410C">
      <w:pPr>
        <w:rPr>
          <w:rFonts w:ascii="NPSRawlinsonOT" w:hAnsi="NPSRawlinsonOT"/>
          <w:sz w:val="24"/>
          <w:szCs w:val="24"/>
        </w:rPr>
      </w:pPr>
      <w:r>
        <w:rPr>
          <w:rFonts w:ascii="NPSRawlinsonOT" w:hAnsi="NPSRawlinsonOT"/>
          <w:sz w:val="24"/>
          <w:szCs w:val="24"/>
        </w:rPr>
        <w:t xml:space="preserve">Each disturbance patch in the testing dataset </w:t>
      </w:r>
      <w:r w:rsidR="007C6396">
        <w:rPr>
          <w:rFonts w:ascii="NPSRawlinsonOT" w:hAnsi="NPSRawlinsonOT"/>
          <w:sz w:val="24"/>
          <w:szCs w:val="24"/>
        </w:rPr>
        <w:t xml:space="preserve">receives a </w:t>
      </w:r>
      <w:r w:rsidR="00DC34F5">
        <w:rPr>
          <w:rFonts w:ascii="NPSRawlinsonOT" w:hAnsi="NPSRawlinsonOT"/>
          <w:sz w:val="24"/>
          <w:szCs w:val="24"/>
        </w:rPr>
        <w:t>disturbance label from the model which is then compared against the actual label, and o</w:t>
      </w:r>
      <w:r w:rsidR="00254EDD">
        <w:rPr>
          <w:rFonts w:ascii="NPSRawlinsonOT" w:hAnsi="NPSRawlinsonOT"/>
          <w:sz w:val="24"/>
          <w:szCs w:val="24"/>
        </w:rPr>
        <w:t xml:space="preserve">mission and commission error rates </w:t>
      </w:r>
      <w:r w:rsidR="00DC34F5">
        <w:rPr>
          <w:rFonts w:ascii="NPSRawlinsonOT" w:hAnsi="NPSRawlinsonOT"/>
          <w:sz w:val="24"/>
          <w:szCs w:val="24"/>
        </w:rPr>
        <w:t xml:space="preserve">are calculated for each disturbance type. Omission error is the percent of </w:t>
      </w:r>
      <w:r w:rsidR="00846A27">
        <w:rPr>
          <w:rFonts w:ascii="NPSRawlinsonOT" w:hAnsi="NPSRawlinsonOT"/>
          <w:sz w:val="24"/>
          <w:szCs w:val="24"/>
        </w:rPr>
        <w:t>patches that are misclassified by the model</w:t>
      </w:r>
      <w:r w:rsidR="00A76F1E">
        <w:rPr>
          <w:rFonts w:ascii="NPSRawlinsonOT" w:hAnsi="NPSRawlinsonOT"/>
          <w:sz w:val="24"/>
          <w:szCs w:val="24"/>
        </w:rPr>
        <w:t xml:space="preserve"> and is the primary metric that will be used to evaluate the model. </w:t>
      </w:r>
      <w:r w:rsidR="00261EC3">
        <w:rPr>
          <w:rFonts w:ascii="NPSRawlinsonOT" w:hAnsi="NPSRawlinsonOT"/>
          <w:sz w:val="24"/>
          <w:szCs w:val="24"/>
        </w:rPr>
        <w:t>Com</w:t>
      </w:r>
      <w:r w:rsidR="00A76F1E">
        <w:rPr>
          <w:rFonts w:ascii="NPSRawlinsonOT" w:hAnsi="NPSRawlinsonOT"/>
          <w:sz w:val="24"/>
          <w:szCs w:val="24"/>
        </w:rPr>
        <w:t>mission error is</w:t>
      </w:r>
      <w:r w:rsidR="00117232">
        <w:rPr>
          <w:rFonts w:ascii="NPSRawlinsonOT" w:hAnsi="NPSRawlinsonOT"/>
          <w:sz w:val="24"/>
          <w:szCs w:val="24"/>
        </w:rPr>
        <w:t xml:space="preserve">, for each disturbance class, the </w:t>
      </w:r>
      <w:r w:rsidR="00F54230">
        <w:rPr>
          <w:rFonts w:ascii="NPSRawlinsonOT" w:hAnsi="NPSRawlinsonOT"/>
          <w:sz w:val="24"/>
          <w:szCs w:val="24"/>
        </w:rPr>
        <w:t xml:space="preserve">percent of labels that were incorrectly attributed to that class. </w:t>
      </w:r>
      <w:r w:rsidR="004342EF">
        <w:rPr>
          <w:rFonts w:ascii="NPSRawlinsonOT" w:hAnsi="NPSRawlinsonOT"/>
          <w:sz w:val="24"/>
          <w:szCs w:val="24"/>
        </w:rPr>
        <w:t xml:space="preserve">To </w:t>
      </w:r>
      <w:r w:rsidR="00BC303C">
        <w:rPr>
          <w:rFonts w:ascii="NPSRawlinsonOT" w:hAnsi="NPSRawlinsonOT"/>
          <w:sz w:val="24"/>
          <w:szCs w:val="24"/>
        </w:rPr>
        <w:t xml:space="preserve">further clarify this distinction, </w:t>
      </w:r>
      <w:r w:rsidR="002E0D33">
        <w:rPr>
          <w:rFonts w:ascii="NPSRawlinsonOT" w:hAnsi="NPSRawlinsonOT"/>
          <w:sz w:val="24"/>
          <w:szCs w:val="24"/>
        </w:rPr>
        <w:t xml:space="preserve">imagine just the avalanche disturbance class. If there </w:t>
      </w:r>
      <w:r w:rsidR="004264DA">
        <w:rPr>
          <w:rFonts w:ascii="NPSRawlinsonOT" w:hAnsi="NPSRawlinsonOT"/>
          <w:sz w:val="24"/>
          <w:szCs w:val="24"/>
        </w:rPr>
        <w:t>are</w:t>
      </w:r>
      <w:r w:rsidR="002E0D33">
        <w:rPr>
          <w:rFonts w:ascii="NPSRawlinsonOT" w:hAnsi="NPSRawlinsonOT"/>
          <w:sz w:val="24"/>
          <w:szCs w:val="24"/>
        </w:rPr>
        <w:t xml:space="preserve"> </w:t>
      </w:r>
      <w:r w:rsidR="006D3E6B">
        <w:rPr>
          <w:rFonts w:ascii="NPSRawlinsonOT" w:hAnsi="NPSRawlinsonOT"/>
          <w:sz w:val="24"/>
          <w:szCs w:val="24"/>
        </w:rPr>
        <w:t>100 actual avalanche</w:t>
      </w:r>
      <w:r w:rsidR="004264DA">
        <w:rPr>
          <w:rFonts w:ascii="NPSRawlinsonOT" w:hAnsi="NPSRawlinsonOT"/>
          <w:sz w:val="24"/>
          <w:szCs w:val="24"/>
        </w:rPr>
        <w:t xml:space="preserve"> patches</w:t>
      </w:r>
      <w:r w:rsidR="006D3E6B">
        <w:rPr>
          <w:rFonts w:ascii="NPSRawlinsonOT" w:hAnsi="NPSRawlinsonOT"/>
          <w:sz w:val="24"/>
          <w:szCs w:val="24"/>
        </w:rPr>
        <w:t xml:space="preserve"> and 90 of those 100 patches </w:t>
      </w:r>
      <w:r w:rsidR="004264DA">
        <w:rPr>
          <w:rFonts w:ascii="NPSRawlinsonOT" w:hAnsi="NPSRawlinsonOT"/>
          <w:sz w:val="24"/>
          <w:szCs w:val="24"/>
        </w:rPr>
        <w:t>are</w:t>
      </w:r>
      <w:r w:rsidR="006D3E6B">
        <w:rPr>
          <w:rFonts w:ascii="NPSRawlinsonOT" w:hAnsi="NPSRawlinsonOT"/>
          <w:sz w:val="24"/>
          <w:szCs w:val="24"/>
        </w:rPr>
        <w:t xml:space="preserve"> labeled as avalanches, the omission error rate would be </w:t>
      </w:r>
      <w:r w:rsidR="00D7448A">
        <w:rPr>
          <w:rFonts w:ascii="NPSRawlinsonOT" w:hAnsi="NPSRawlinsonOT"/>
          <w:sz w:val="24"/>
          <w:szCs w:val="24"/>
        </w:rPr>
        <w:t xml:space="preserve">10/100 = </w:t>
      </w:r>
      <w:r w:rsidR="006D3E6B">
        <w:rPr>
          <w:rFonts w:ascii="NPSRawlinsonOT" w:hAnsi="NPSRawlinsonOT"/>
          <w:sz w:val="24"/>
          <w:szCs w:val="24"/>
        </w:rPr>
        <w:t xml:space="preserve">10%. </w:t>
      </w:r>
      <w:r w:rsidR="001C467D">
        <w:rPr>
          <w:rFonts w:ascii="NPSRawlinsonOT" w:hAnsi="NPSRawlinsonOT"/>
          <w:sz w:val="24"/>
          <w:szCs w:val="24"/>
        </w:rPr>
        <w:t xml:space="preserve">Then, </w:t>
      </w:r>
      <w:r w:rsidR="00183E70">
        <w:rPr>
          <w:rFonts w:ascii="NPSRawlinsonOT" w:hAnsi="NPSRawlinsonOT"/>
          <w:sz w:val="24"/>
          <w:szCs w:val="24"/>
        </w:rPr>
        <w:t>if across the other disturbance types 20 patches were</w:t>
      </w:r>
      <w:r w:rsidR="00D7448A">
        <w:rPr>
          <w:rFonts w:ascii="NPSRawlinsonOT" w:hAnsi="NPSRawlinsonOT"/>
          <w:sz w:val="24"/>
          <w:szCs w:val="24"/>
        </w:rPr>
        <w:t xml:space="preserve"> incorrectly labeled as avalanches, the commission error rate would be </w:t>
      </w:r>
      <w:r w:rsidR="00AE6340">
        <w:rPr>
          <w:rFonts w:ascii="NPSRawlinsonOT" w:hAnsi="NPSRawlinsonOT"/>
          <w:sz w:val="24"/>
          <w:szCs w:val="24"/>
        </w:rPr>
        <w:t>30</w:t>
      </w:r>
      <w:proofErr w:type="gramStart"/>
      <w:r w:rsidR="00AE6340">
        <w:rPr>
          <w:rFonts w:ascii="NPSRawlinsonOT" w:hAnsi="NPSRawlinsonOT"/>
          <w:sz w:val="24"/>
          <w:szCs w:val="24"/>
        </w:rPr>
        <w:t>/</w:t>
      </w:r>
      <w:r w:rsidR="003F3B51">
        <w:rPr>
          <w:rFonts w:ascii="NPSRawlinsonOT" w:hAnsi="NPSRawlinsonOT"/>
          <w:sz w:val="24"/>
          <w:szCs w:val="24"/>
        </w:rPr>
        <w:t>(</w:t>
      </w:r>
      <w:proofErr w:type="gramEnd"/>
      <w:r w:rsidR="003F3B51">
        <w:rPr>
          <w:rFonts w:ascii="NPSRawlinsonOT" w:hAnsi="NPSRawlinsonOT"/>
          <w:sz w:val="24"/>
          <w:szCs w:val="24"/>
        </w:rPr>
        <w:t>90+30)</w:t>
      </w:r>
      <w:r w:rsidR="00AE6340">
        <w:rPr>
          <w:rFonts w:ascii="NPSRawlinsonOT" w:hAnsi="NPSRawlinsonOT"/>
          <w:sz w:val="24"/>
          <w:szCs w:val="24"/>
        </w:rPr>
        <w:t xml:space="preserve"> = 25%. </w:t>
      </w:r>
      <w:r w:rsidR="00261EC3">
        <w:rPr>
          <w:rFonts w:ascii="NPSRawlinsonOT" w:hAnsi="NPSRawlinsonOT"/>
          <w:sz w:val="24"/>
          <w:szCs w:val="24"/>
        </w:rPr>
        <w:t xml:space="preserve">The matrix below </w:t>
      </w:r>
      <w:r w:rsidR="0068669B">
        <w:rPr>
          <w:rFonts w:ascii="NPSRawlinsonOT" w:hAnsi="NPSRawlinsonOT"/>
          <w:sz w:val="24"/>
          <w:szCs w:val="24"/>
        </w:rPr>
        <w:t xml:space="preserve">shows the </w:t>
      </w:r>
      <w:r w:rsidR="00AE6340">
        <w:rPr>
          <w:rFonts w:ascii="NPSRawlinsonOT" w:hAnsi="NPSRawlinsonOT"/>
          <w:sz w:val="24"/>
          <w:szCs w:val="24"/>
        </w:rPr>
        <w:t xml:space="preserve">classification breakdown for Olympic National Park’s testing set </w:t>
      </w:r>
      <w:r w:rsidR="00D64B73">
        <w:rPr>
          <w:rFonts w:ascii="NPSRawlinsonOT" w:hAnsi="NPSRawlinsonOT"/>
          <w:sz w:val="24"/>
          <w:szCs w:val="24"/>
        </w:rPr>
        <w:t xml:space="preserve">with omission and commission error rates for each disturbance type </w:t>
      </w:r>
      <w:r w:rsidR="0068669B">
        <w:rPr>
          <w:rFonts w:ascii="NPSRawlinsonOT" w:hAnsi="NPSRawlinsonOT"/>
          <w:sz w:val="24"/>
          <w:szCs w:val="24"/>
        </w:rPr>
        <w:t>(Figure 4).</w:t>
      </w:r>
    </w:p>
    <w:p w14:paraId="58BD3828" w14:textId="2E831B19" w:rsidR="00C1410C" w:rsidRDefault="004342EF" w:rsidP="00AE6340">
      <w:pPr>
        <w:jc w:val="center"/>
        <w:rPr>
          <w:rFonts w:ascii="NPSRawlinsonOT" w:hAnsi="NPSRawlinsonOT"/>
          <w:sz w:val="32"/>
          <w:szCs w:val="32"/>
        </w:rPr>
      </w:pPr>
      <w:r>
        <w:rPr>
          <w:rFonts w:ascii="NPSRawlinsonOT" w:hAnsi="NPSRawlinsonOT"/>
          <w:noProof/>
          <w:sz w:val="32"/>
          <w:szCs w:val="32"/>
        </w:rPr>
        <w:drawing>
          <wp:inline distT="0" distB="0" distL="0" distR="0" wp14:anchorId="5F1277B5" wp14:editId="6ACBA63B">
            <wp:extent cx="5605724" cy="27542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561" cy="2759111"/>
                    </a:xfrm>
                    <a:prstGeom prst="rect">
                      <a:avLst/>
                    </a:prstGeom>
                    <a:noFill/>
                    <a:ln>
                      <a:noFill/>
                    </a:ln>
                  </pic:spPr>
                </pic:pic>
              </a:graphicData>
            </a:graphic>
          </wp:inline>
        </w:drawing>
      </w:r>
    </w:p>
    <w:p w14:paraId="660605FF" w14:textId="478A7C26" w:rsidR="00C1410C" w:rsidRPr="00AE6340" w:rsidRDefault="00AE6340" w:rsidP="00AE6340">
      <w:pPr>
        <w:jc w:val="center"/>
        <w:rPr>
          <w:rFonts w:ascii="NPSRawlinsonOT" w:hAnsi="NPSRawlinsonOT"/>
          <w:i/>
          <w:iCs/>
          <w:sz w:val="24"/>
          <w:szCs w:val="24"/>
        </w:rPr>
      </w:pPr>
      <w:r>
        <w:rPr>
          <w:rFonts w:ascii="NPSRawlinsonOT" w:hAnsi="NPSRawlinsonOT"/>
          <w:i/>
          <w:iCs/>
          <w:sz w:val="24"/>
          <w:szCs w:val="24"/>
        </w:rPr>
        <w:t xml:space="preserve">Figure 4: A confusion matrix for Olympic National Park’s testing dataset. The rows represent the actual disturbance labels, and the columns represent the </w:t>
      </w:r>
      <w:r w:rsidR="00B84B1D">
        <w:rPr>
          <w:rFonts w:ascii="NPSRawlinsonOT" w:hAnsi="NPSRawlinsonOT"/>
          <w:i/>
          <w:iCs/>
          <w:sz w:val="24"/>
          <w:szCs w:val="24"/>
        </w:rPr>
        <w:t xml:space="preserve">labels generated by the model. Omission error for each disturbance class is shown on the right, and commission error is shown on the bottom. This study </w:t>
      </w:r>
      <w:r w:rsidR="00AA5EC8">
        <w:rPr>
          <w:rFonts w:ascii="NPSRawlinsonOT" w:hAnsi="NPSRawlinsonOT"/>
          <w:i/>
          <w:iCs/>
          <w:sz w:val="24"/>
          <w:szCs w:val="24"/>
        </w:rPr>
        <w:t>focuses on</w:t>
      </w:r>
      <w:r w:rsidR="00B84B1D">
        <w:rPr>
          <w:rFonts w:ascii="NPSRawlinsonOT" w:hAnsi="NPSRawlinsonOT"/>
          <w:i/>
          <w:iCs/>
          <w:sz w:val="24"/>
          <w:szCs w:val="24"/>
        </w:rPr>
        <w:t xml:space="preserve"> omission error.</w:t>
      </w:r>
    </w:p>
    <w:p w14:paraId="5DA6DB3E" w14:textId="2D9BA7CB" w:rsidR="00C1410C" w:rsidRDefault="00BE0FCB" w:rsidP="00C1410C">
      <w:pPr>
        <w:rPr>
          <w:rFonts w:ascii="NPSRawlinsonOT" w:hAnsi="NPSRawlinsonOT"/>
          <w:sz w:val="24"/>
          <w:szCs w:val="24"/>
        </w:rPr>
      </w:pPr>
      <w:r>
        <w:rPr>
          <w:rFonts w:ascii="NPSRawlinsonOT" w:hAnsi="NPSRawlinsonOT"/>
          <w:sz w:val="24"/>
          <w:szCs w:val="24"/>
        </w:rPr>
        <w:t xml:space="preserve">If the model were </w:t>
      </w:r>
      <w:r w:rsidR="00AA5EC8">
        <w:rPr>
          <w:rFonts w:ascii="NPSRawlinsonOT" w:hAnsi="NPSRawlinsonOT"/>
          <w:sz w:val="24"/>
          <w:szCs w:val="24"/>
        </w:rPr>
        <w:t>now</w:t>
      </w:r>
      <w:r>
        <w:rPr>
          <w:rFonts w:ascii="NPSRawlinsonOT" w:hAnsi="NPSRawlinsonOT"/>
          <w:sz w:val="24"/>
          <w:szCs w:val="24"/>
        </w:rPr>
        <w:t xml:space="preserve"> deployed on new, unseen data, the omission error rates </w:t>
      </w:r>
      <w:r w:rsidR="001975C8">
        <w:rPr>
          <w:rFonts w:ascii="NPSRawlinsonOT" w:hAnsi="NPSRawlinsonOT"/>
          <w:sz w:val="24"/>
          <w:szCs w:val="24"/>
        </w:rPr>
        <w:t xml:space="preserve">calculated using the testing data </w:t>
      </w:r>
      <w:r w:rsidR="000F3BA7">
        <w:rPr>
          <w:rFonts w:ascii="NPSRawlinsonOT" w:hAnsi="NPSRawlinsonOT"/>
          <w:sz w:val="24"/>
          <w:szCs w:val="24"/>
        </w:rPr>
        <w:t xml:space="preserve">shown in the confusion matrix </w:t>
      </w:r>
      <w:r w:rsidR="001975C8">
        <w:rPr>
          <w:rFonts w:ascii="NPSRawlinsonOT" w:hAnsi="NPSRawlinsonOT"/>
          <w:sz w:val="24"/>
          <w:szCs w:val="24"/>
        </w:rPr>
        <w:t xml:space="preserve">are the </w:t>
      </w:r>
      <w:r w:rsidR="000F3BA7">
        <w:rPr>
          <w:rFonts w:ascii="NPSRawlinsonOT" w:hAnsi="NPSRawlinsonOT"/>
          <w:sz w:val="24"/>
          <w:szCs w:val="24"/>
        </w:rPr>
        <w:t>error</w:t>
      </w:r>
      <w:r w:rsidR="001975C8">
        <w:rPr>
          <w:rFonts w:ascii="NPSRawlinsonOT" w:hAnsi="NPSRawlinsonOT"/>
          <w:sz w:val="24"/>
          <w:szCs w:val="24"/>
        </w:rPr>
        <w:t xml:space="preserve"> rates that would be expected. Is it possible to do better?</w:t>
      </w:r>
    </w:p>
    <w:p w14:paraId="6322FC6C" w14:textId="6059CE25" w:rsidR="004C08BA" w:rsidRDefault="00031765" w:rsidP="00C1410C">
      <w:pPr>
        <w:rPr>
          <w:rFonts w:ascii="NPSRawlinsonOT" w:hAnsi="NPSRawlinsonOT"/>
          <w:sz w:val="32"/>
          <w:szCs w:val="32"/>
        </w:rPr>
      </w:pPr>
      <w:r>
        <w:rPr>
          <w:rFonts w:ascii="NPSRawlinsonOT" w:hAnsi="NPSRawlinsonOT"/>
          <w:sz w:val="32"/>
          <w:szCs w:val="32"/>
        </w:rPr>
        <w:t>2.e.ii Model Probability</w:t>
      </w:r>
    </w:p>
    <w:p w14:paraId="5F2526BC" w14:textId="713037EE" w:rsidR="00306862" w:rsidRDefault="00722425" w:rsidP="00C1410C">
      <w:pPr>
        <w:rPr>
          <w:rFonts w:ascii="NPSRawlinsonOT" w:hAnsi="NPSRawlinsonOT"/>
          <w:sz w:val="24"/>
          <w:szCs w:val="24"/>
        </w:rPr>
      </w:pPr>
      <w:r>
        <w:rPr>
          <w:rFonts w:ascii="NPSRawlinsonOT" w:hAnsi="NPSRawlinsonOT"/>
          <w:sz w:val="24"/>
          <w:szCs w:val="24"/>
        </w:rPr>
        <w:t>A random forest makes a classification by picking the disturbance type that receive</w:t>
      </w:r>
      <w:r w:rsidR="00D45AB6">
        <w:rPr>
          <w:rFonts w:ascii="NPSRawlinsonOT" w:hAnsi="NPSRawlinsonOT"/>
          <w:sz w:val="24"/>
          <w:szCs w:val="24"/>
        </w:rPr>
        <w:t>s</w:t>
      </w:r>
      <w:r>
        <w:rPr>
          <w:rFonts w:ascii="NPSRawlinsonOT" w:hAnsi="NPSRawlinsonOT"/>
          <w:sz w:val="24"/>
          <w:szCs w:val="24"/>
        </w:rPr>
        <w:t xml:space="preserve"> the most </w:t>
      </w:r>
      <w:r w:rsidR="001E6392">
        <w:rPr>
          <w:rFonts w:ascii="NPSRawlinsonOT" w:hAnsi="NPSRawlinsonOT"/>
          <w:sz w:val="24"/>
          <w:szCs w:val="24"/>
        </w:rPr>
        <w:t>tree votes.</w:t>
      </w:r>
      <w:r w:rsidR="00306862">
        <w:rPr>
          <w:rFonts w:ascii="NPSRawlinsonOT" w:hAnsi="NPSRawlinsonOT"/>
          <w:sz w:val="24"/>
          <w:szCs w:val="24"/>
        </w:rPr>
        <w:t xml:space="preserve"> The distribution of these votes will be defined as the model probability. </w:t>
      </w:r>
      <w:r w:rsidR="00306862">
        <w:rPr>
          <w:rFonts w:ascii="NPSRawlinsonOT" w:hAnsi="NPSRawlinsonOT"/>
          <w:sz w:val="24"/>
          <w:szCs w:val="24"/>
        </w:rPr>
        <w:lastRenderedPageBreak/>
        <w:t xml:space="preserve">That is, if 40% of the trees in a forest vote that a disturbance patch is an avalanche, </w:t>
      </w:r>
      <w:r w:rsidR="002B24FC">
        <w:rPr>
          <w:rFonts w:ascii="NPSRawlinsonOT" w:hAnsi="NPSRawlinsonOT"/>
          <w:sz w:val="24"/>
          <w:szCs w:val="24"/>
        </w:rPr>
        <w:t>that patch has a 40% model probability of being an avalanche. It is important to note that this is not a true statistical probability.</w:t>
      </w:r>
      <w:r w:rsidR="001E6392">
        <w:rPr>
          <w:rFonts w:ascii="NPSRawlinsonOT" w:hAnsi="NPSRawlinsonOT"/>
          <w:sz w:val="24"/>
          <w:szCs w:val="24"/>
        </w:rPr>
        <w:t xml:space="preserve"> </w:t>
      </w:r>
    </w:p>
    <w:p w14:paraId="51F2841A" w14:textId="29FE958E" w:rsidR="00031765" w:rsidRDefault="001E6392" w:rsidP="00C1410C">
      <w:pPr>
        <w:rPr>
          <w:rFonts w:ascii="NPSRawlinsonOT" w:hAnsi="NPSRawlinsonOT"/>
          <w:sz w:val="24"/>
          <w:szCs w:val="24"/>
        </w:rPr>
      </w:pPr>
      <w:r>
        <w:rPr>
          <w:rFonts w:ascii="NPSRawlinsonOT" w:hAnsi="NPSRawlinsonOT"/>
          <w:sz w:val="24"/>
          <w:szCs w:val="24"/>
        </w:rPr>
        <w:t xml:space="preserve">Is it possible that the </w:t>
      </w:r>
      <w:r w:rsidR="00C31255">
        <w:rPr>
          <w:rFonts w:ascii="NPSRawlinsonOT" w:hAnsi="NPSRawlinsonOT"/>
          <w:sz w:val="24"/>
          <w:szCs w:val="24"/>
        </w:rPr>
        <w:t xml:space="preserve">omission </w:t>
      </w:r>
      <w:r>
        <w:rPr>
          <w:rFonts w:ascii="NPSRawlinsonOT" w:hAnsi="NPSRawlinsonOT"/>
          <w:sz w:val="24"/>
          <w:szCs w:val="24"/>
        </w:rPr>
        <w:t xml:space="preserve">error rate is lower </w:t>
      </w:r>
      <w:r w:rsidR="00C31255">
        <w:rPr>
          <w:rFonts w:ascii="NPSRawlinsonOT" w:hAnsi="NPSRawlinsonOT"/>
          <w:sz w:val="24"/>
          <w:szCs w:val="24"/>
        </w:rPr>
        <w:t xml:space="preserve">for classifications made at higher model probabilities? </w:t>
      </w:r>
      <w:r w:rsidR="002D214A">
        <w:rPr>
          <w:rFonts w:ascii="NPSRawlinsonOT" w:hAnsi="NPSRawlinsonOT"/>
          <w:sz w:val="24"/>
          <w:szCs w:val="24"/>
        </w:rPr>
        <w:t xml:space="preserve">If the forest is more “confident” in a certain classification, does it have a lower chance of being wrong? </w:t>
      </w:r>
      <w:r w:rsidR="00B6398F">
        <w:rPr>
          <w:rFonts w:ascii="NPSRawlinsonOT" w:hAnsi="NPSRawlinsonOT"/>
          <w:sz w:val="24"/>
          <w:szCs w:val="24"/>
        </w:rPr>
        <w:t xml:space="preserve">It is found that, across disturbance types, the omission error decreases as the model probability </w:t>
      </w:r>
      <w:r w:rsidR="00A02470">
        <w:rPr>
          <w:rFonts w:ascii="NPSRawlinsonOT" w:hAnsi="NPSRawlinsonOT"/>
          <w:sz w:val="24"/>
          <w:szCs w:val="24"/>
        </w:rPr>
        <w:t xml:space="preserve">increases. In other words, </w:t>
      </w:r>
      <w:r w:rsidR="00973A74">
        <w:rPr>
          <w:rFonts w:ascii="NPSRawlinsonOT" w:hAnsi="NPSRawlinsonOT"/>
          <w:sz w:val="24"/>
          <w:szCs w:val="24"/>
        </w:rPr>
        <w:t xml:space="preserve">classifications made more confidently by the random forest are more likely to be correct. </w:t>
      </w:r>
      <w:r w:rsidR="00680770">
        <w:rPr>
          <w:rFonts w:ascii="NPSRawlinsonOT" w:hAnsi="NPSRawlinsonOT"/>
          <w:sz w:val="24"/>
          <w:szCs w:val="24"/>
        </w:rPr>
        <w:t>Error rates for each disturbance type at different model probability thresholds are shown</w:t>
      </w:r>
      <w:r w:rsidR="008907E8">
        <w:rPr>
          <w:rFonts w:ascii="NPSRawlinsonOT" w:hAnsi="NPSRawlinsonOT"/>
          <w:sz w:val="24"/>
          <w:szCs w:val="24"/>
        </w:rPr>
        <w:t xml:space="preserve"> in the image</w:t>
      </w:r>
      <w:r w:rsidR="00680770">
        <w:rPr>
          <w:rFonts w:ascii="NPSRawlinsonOT" w:hAnsi="NPSRawlinsonOT"/>
          <w:sz w:val="24"/>
          <w:szCs w:val="24"/>
        </w:rPr>
        <w:t xml:space="preserve"> </w:t>
      </w:r>
      <w:r w:rsidR="006B4742">
        <w:rPr>
          <w:rFonts w:ascii="NPSRawlinsonOT" w:hAnsi="NPSRawlinsonOT"/>
          <w:sz w:val="24"/>
          <w:szCs w:val="24"/>
        </w:rPr>
        <w:t>below (Figure 5).</w:t>
      </w:r>
    </w:p>
    <w:p w14:paraId="5375E141" w14:textId="0FE01C3B" w:rsidR="006B4742" w:rsidRPr="00031765" w:rsidRDefault="00A964CB" w:rsidP="00A964CB">
      <w:pPr>
        <w:jc w:val="center"/>
        <w:rPr>
          <w:rFonts w:ascii="NPSRawlinsonOT" w:hAnsi="NPSRawlinsonOT"/>
          <w:sz w:val="24"/>
          <w:szCs w:val="24"/>
        </w:rPr>
      </w:pPr>
      <w:r>
        <w:rPr>
          <w:rFonts w:ascii="NPSRawlinsonOT" w:hAnsi="NPSRawlinsonOT"/>
          <w:noProof/>
          <w:sz w:val="24"/>
          <w:szCs w:val="24"/>
        </w:rPr>
        <w:drawing>
          <wp:inline distT="0" distB="0" distL="0" distR="0" wp14:anchorId="5889BB5D" wp14:editId="63345309">
            <wp:extent cx="4701396" cy="47626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117" cy="4766445"/>
                    </a:xfrm>
                    <a:prstGeom prst="rect">
                      <a:avLst/>
                    </a:prstGeom>
                    <a:noFill/>
                    <a:ln>
                      <a:noFill/>
                    </a:ln>
                  </pic:spPr>
                </pic:pic>
              </a:graphicData>
            </a:graphic>
          </wp:inline>
        </w:drawing>
      </w:r>
    </w:p>
    <w:p w14:paraId="05F65029" w14:textId="2AAD1DCD" w:rsidR="00E42A5D" w:rsidRDefault="00A964CB" w:rsidP="00776449">
      <w:pPr>
        <w:jc w:val="center"/>
        <w:rPr>
          <w:rFonts w:ascii="NPSRawlinsonOT" w:hAnsi="NPSRawlinsonOT"/>
          <w:i/>
          <w:iCs/>
          <w:sz w:val="24"/>
          <w:szCs w:val="24"/>
        </w:rPr>
      </w:pPr>
      <w:r>
        <w:rPr>
          <w:rFonts w:ascii="NPSRawlinsonOT" w:hAnsi="NPSRawlinsonOT"/>
          <w:i/>
          <w:iCs/>
          <w:sz w:val="24"/>
          <w:szCs w:val="24"/>
        </w:rPr>
        <w:t xml:space="preserve">Figure 5: A chart showing omission error rates for each disturbance type </w:t>
      </w:r>
      <w:r w:rsidR="007D5814">
        <w:rPr>
          <w:rFonts w:ascii="NPSRawlinsonOT" w:hAnsi="NPSRawlinsonOT"/>
          <w:i/>
          <w:iCs/>
          <w:sz w:val="24"/>
          <w:szCs w:val="24"/>
        </w:rPr>
        <w:t xml:space="preserve">at different model probability thresholds for Olympic National Park. The model probability column indicates </w:t>
      </w:r>
      <w:r w:rsidR="00E73888">
        <w:rPr>
          <w:rFonts w:ascii="NPSRawlinsonOT" w:hAnsi="NPSRawlinsonOT"/>
          <w:i/>
          <w:iCs/>
          <w:sz w:val="24"/>
          <w:szCs w:val="24"/>
        </w:rPr>
        <w:t xml:space="preserve">the tree voting threshold imposed to calculate the omission error rate. For example, </w:t>
      </w:r>
      <w:r w:rsidR="00473F85">
        <w:rPr>
          <w:rFonts w:ascii="NPSRawlinsonOT" w:hAnsi="NPSRawlinsonOT"/>
          <w:i/>
          <w:iCs/>
          <w:sz w:val="24"/>
          <w:szCs w:val="24"/>
        </w:rPr>
        <w:t xml:space="preserve">the </w:t>
      </w:r>
      <w:r w:rsidR="00E42A5D">
        <w:rPr>
          <w:rFonts w:ascii="NPSRawlinsonOT" w:hAnsi="NPSRawlinsonOT"/>
          <w:i/>
          <w:iCs/>
          <w:sz w:val="24"/>
          <w:szCs w:val="24"/>
        </w:rPr>
        <w:t>sixth</w:t>
      </w:r>
      <w:r w:rsidR="00473F85">
        <w:rPr>
          <w:rFonts w:ascii="NPSRawlinsonOT" w:hAnsi="NPSRawlinsonOT"/>
          <w:i/>
          <w:iCs/>
          <w:sz w:val="24"/>
          <w:szCs w:val="24"/>
        </w:rPr>
        <w:t xml:space="preserve"> row of the table is showing omission error rates for each disturbance </w:t>
      </w:r>
      <w:r w:rsidR="00E42A5D">
        <w:rPr>
          <w:rFonts w:ascii="NPSRawlinsonOT" w:hAnsi="NPSRawlinsonOT"/>
          <w:i/>
          <w:iCs/>
          <w:sz w:val="24"/>
          <w:szCs w:val="24"/>
        </w:rPr>
        <w:t>using only classifications where greater than 25% of the trees voted for the winning label.</w:t>
      </w:r>
    </w:p>
    <w:p w14:paraId="12759E86" w14:textId="41C76D14" w:rsidR="00E67DAC" w:rsidRDefault="00FE51D1" w:rsidP="00776449">
      <w:pPr>
        <w:rPr>
          <w:rFonts w:ascii="NPSRawlinsonOT" w:hAnsi="NPSRawlinsonOT"/>
          <w:sz w:val="24"/>
          <w:szCs w:val="24"/>
        </w:rPr>
      </w:pPr>
      <w:r>
        <w:rPr>
          <w:rFonts w:ascii="NPSRawlinsonOT" w:hAnsi="NPSRawlinsonOT"/>
          <w:sz w:val="24"/>
          <w:szCs w:val="24"/>
        </w:rPr>
        <w:lastRenderedPageBreak/>
        <w:t>It follows that, to improve the random forest’s performance, a model probability cutoff could be set for each disturbance type.</w:t>
      </w:r>
      <w:r w:rsidR="00A044A0">
        <w:rPr>
          <w:rFonts w:ascii="NPSRawlinsonOT" w:hAnsi="NPSRawlinsonOT"/>
          <w:sz w:val="24"/>
          <w:szCs w:val="24"/>
        </w:rPr>
        <w:t xml:space="preserve"> In effect, this would </w:t>
      </w:r>
      <w:r w:rsidR="006D0EAB">
        <w:rPr>
          <w:rFonts w:ascii="NPSRawlinsonOT" w:hAnsi="NPSRawlinsonOT"/>
          <w:sz w:val="24"/>
          <w:szCs w:val="24"/>
        </w:rPr>
        <w:t>mean</w:t>
      </w:r>
      <w:r w:rsidR="00A044A0">
        <w:rPr>
          <w:rFonts w:ascii="NPSRawlinsonOT" w:hAnsi="NPSRawlinsonOT"/>
          <w:sz w:val="24"/>
          <w:szCs w:val="24"/>
        </w:rPr>
        <w:t xml:space="preserve"> accepting or rejecting</w:t>
      </w:r>
      <w:r w:rsidR="006D0EAB">
        <w:rPr>
          <w:rFonts w:ascii="NPSRawlinsonOT" w:hAnsi="NPSRawlinsonOT"/>
          <w:sz w:val="24"/>
          <w:szCs w:val="24"/>
        </w:rPr>
        <w:t xml:space="preserve"> classifications</w:t>
      </w:r>
      <w:r w:rsidR="00A044A0">
        <w:rPr>
          <w:rFonts w:ascii="NPSRawlinsonOT" w:hAnsi="NPSRawlinsonOT"/>
          <w:sz w:val="24"/>
          <w:szCs w:val="24"/>
        </w:rPr>
        <w:t xml:space="preserve"> based on how many trees </w:t>
      </w:r>
      <w:r w:rsidR="006D0EAB">
        <w:rPr>
          <w:rFonts w:ascii="NPSRawlinsonOT" w:hAnsi="NPSRawlinsonOT"/>
          <w:sz w:val="24"/>
          <w:szCs w:val="24"/>
        </w:rPr>
        <w:t xml:space="preserve">in the random forest </w:t>
      </w:r>
      <w:r w:rsidR="00A044A0">
        <w:rPr>
          <w:rFonts w:ascii="NPSRawlinsonOT" w:hAnsi="NPSRawlinsonOT"/>
          <w:sz w:val="24"/>
          <w:szCs w:val="24"/>
        </w:rPr>
        <w:t>voted for th</w:t>
      </w:r>
      <w:r w:rsidR="006D0EAB">
        <w:rPr>
          <w:rFonts w:ascii="NPSRawlinsonOT" w:hAnsi="NPSRawlinsonOT"/>
          <w:sz w:val="24"/>
          <w:szCs w:val="24"/>
        </w:rPr>
        <w:t xml:space="preserve">at </w:t>
      </w:r>
      <w:r w:rsidR="00A044A0">
        <w:rPr>
          <w:rFonts w:ascii="NPSRawlinsonOT" w:hAnsi="NPSRawlinsonOT"/>
          <w:sz w:val="24"/>
          <w:szCs w:val="24"/>
        </w:rPr>
        <w:t>label.</w:t>
      </w:r>
      <w:r w:rsidR="006D0EAB">
        <w:rPr>
          <w:rFonts w:ascii="NPSRawlinsonOT" w:hAnsi="NPSRawlinsonOT"/>
          <w:sz w:val="24"/>
          <w:szCs w:val="24"/>
        </w:rPr>
        <w:t xml:space="preserve"> For example, if no probability cutoff is set, one would expect the forest’s omission error rate for patches labeled as </w:t>
      </w:r>
      <w:r w:rsidR="00450BE8">
        <w:rPr>
          <w:rFonts w:ascii="NPSRawlinsonOT" w:hAnsi="NPSRawlinsonOT"/>
          <w:sz w:val="24"/>
          <w:szCs w:val="24"/>
        </w:rPr>
        <w:t>a</w:t>
      </w:r>
      <w:r w:rsidR="006D0EAB">
        <w:rPr>
          <w:rFonts w:ascii="NPSRawlinsonOT" w:hAnsi="NPSRawlinsonOT"/>
          <w:sz w:val="24"/>
          <w:szCs w:val="24"/>
        </w:rPr>
        <w:t xml:space="preserve">nnual </w:t>
      </w:r>
      <w:r w:rsidR="00450BE8">
        <w:rPr>
          <w:rFonts w:ascii="NPSRawlinsonOT" w:hAnsi="NPSRawlinsonOT"/>
          <w:sz w:val="24"/>
          <w:szCs w:val="24"/>
        </w:rPr>
        <w:t>v</w:t>
      </w:r>
      <w:r w:rsidR="006D0EAB">
        <w:rPr>
          <w:rFonts w:ascii="NPSRawlinsonOT" w:hAnsi="NPSRawlinsonOT"/>
          <w:sz w:val="24"/>
          <w:szCs w:val="24"/>
        </w:rPr>
        <w:t>ariability to be 15.32%</w:t>
      </w:r>
      <w:r w:rsidR="00960DF5">
        <w:rPr>
          <w:rFonts w:ascii="NPSRawlinsonOT" w:hAnsi="NPSRawlinsonOT"/>
          <w:sz w:val="24"/>
          <w:szCs w:val="24"/>
        </w:rPr>
        <w:t xml:space="preserve">, the rate shown in Figure </w:t>
      </w:r>
      <w:r w:rsidR="001B7D4B">
        <w:rPr>
          <w:rFonts w:ascii="NPSRawlinsonOT" w:hAnsi="NPSRawlinsonOT"/>
          <w:sz w:val="24"/>
          <w:szCs w:val="24"/>
        </w:rPr>
        <w:t>5</w:t>
      </w:r>
      <w:r w:rsidR="006D0EAB">
        <w:rPr>
          <w:rFonts w:ascii="NPSRawlinsonOT" w:hAnsi="NPSRawlinsonOT"/>
          <w:sz w:val="24"/>
          <w:szCs w:val="24"/>
        </w:rPr>
        <w:t>. However, i</w:t>
      </w:r>
      <w:r w:rsidR="00450BE8">
        <w:rPr>
          <w:rFonts w:ascii="NPSRawlinsonOT" w:hAnsi="NPSRawlinsonOT"/>
          <w:sz w:val="24"/>
          <w:szCs w:val="24"/>
        </w:rPr>
        <w:t>f</w:t>
      </w:r>
      <w:r w:rsidR="006D0EAB">
        <w:rPr>
          <w:rFonts w:ascii="NPSRawlinsonOT" w:hAnsi="NPSRawlinsonOT"/>
          <w:sz w:val="24"/>
          <w:szCs w:val="24"/>
        </w:rPr>
        <w:t xml:space="preserve"> a probability cutoff of 60% is imposed, </w:t>
      </w:r>
      <w:r w:rsidR="002A462C">
        <w:rPr>
          <w:rFonts w:ascii="NPSRawlinsonOT" w:hAnsi="NPSRawlinsonOT"/>
          <w:sz w:val="24"/>
          <w:szCs w:val="24"/>
        </w:rPr>
        <w:t xml:space="preserve">meaning only </w:t>
      </w:r>
      <w:r w:rsidR="001254EC">
        <w:rPr>
          <w:rFonts w:ascii="NPSRawlinsonOT" w:hAnsi="NPSRawlinsonOT"/>
          <w:sz w:val="24"/>
          <w:szCs w:val="24"/>
        </w:rPr>
        <w:t>disturbance patches given the annual variability label by more than 60% of the trees are examined</w:t>
      </w:r>
      <w:r w:rsidR="002A462C">
        <w:rPr>
          <w:rFonts w:ascii="NPSRawlinsonOT" w:hAnsi="NPSRawlinsonOT"/>
          <w:sz w:val="24"/>
          <w:szCs w:val="24"/>
        </w:rPr>
        <w:t>,</w:t>
      </w:r>
      <w:r w:rsidR="001254EC">
        <w:rPr>
          <w:rFonts w:ascii="NPSRawlinsonOT" w:hAnsi="NPSRawlinsonOT"/>
          <w:sz w:val="24"/>
          <w:szCs w:val="24"/>
        </w:rPr>
        <w:t xml:space="preserve"> </w:t>
      </w:r>
      <w:r w:rsidR="0050410A">
        <w:rPr>
          <w:rFonts w:ascii="NPSRawlinsonOT" w:hAnsi="NPSRawlinsonOT"/>
          <w:sz w:val="24"/>
          <w:szCs w:val="24"/>
        </w:rPr>
        <w:t>the expected error rate drops to 0%</w:t>
      </w:r>
      <w:r w:rsidR="002A462C">
        <w:rPr>
          <w:rFonts w:ascii="NPSRawlinsonOT" w:hAnsi="NPSRawlinsonOT"/>
          <w:sz w:val="24"/>
          <w:szCs w:val="24"/>
        </w:rPr>
        <w:t>, which is a large improvement.</w:t>
      </w:r>
      <w:r w:rsidR="001254EC">
        <w:rPr>
          <w:rFonts w:ascii="NPSRawlinsonOT" w:hAnsi="NPSRawlinsonOT"/>
          <w:sz w:val="24"/>
          <w:szCs w:val="24"/>
        </w:rPr>
        <w:t xml:space="preserve"> </w:t>
      </w:r>
      <w:r w:rsidR="00601AAD">
        <w:rPr>
          <w:rFonts w:ascii="NPSRawlinsonOT" w:hAnsi="NPSRawlinsonOT"/>
          <w:sz w:val="24"/>
          <w:szCs w:val="24"/>
        </w:rPr>
        <w:t xml:space="preserve">This process is effectively improving the performance of the model by only accepting </w:t>
      </w:r>
      <w:r w:rsidR="001D56E5">
        <w:rPr>
          <w:rFonts w:ascii="NPSRawlinsonOT" w:hAnsi="NPSRawlinsonOT"/>
          <w:sz w:val="24"/>
          <w:szCs w:val="24"/>
        </w:rPr>
        <w:t>confident classifications. The downside of this approach is that fewer disturbance patches will have accepted labels at higher probability cutoffs</w:t>
      </w:r>
      <w:r w:rsidR="008E466F">
        <w:rPr>
          <w:rFonts w:ascii="NPSRawlinsonOT" w:hAnsi="NPSRawlinsonOT"/>
          <w:sz w:val="24"/>
          <w:szCs w:val="24"/>
        </w:rPr>
        <w:t>. Thus, the goal of the user is to choose</w:t>
      </w:r>
      <w:r w:rsidR="00BB1C82">
        <w:rPr>
          <w:rFonts w:ascii="NPSRawlinsonOT" w:hAnsi="NPSRawlinsonOT"/>
          <w:sz w:val="24"/>
          <w:szCs w:val="24"/>
        </w:rPr>
        <w:t xml:space="preserve"> </w:t>
      </w:r>
      <w:r w:rsidR="008E466F">
        <w:rPr>
          <w:rFonts w:ascii="NPSRawlinsonOT" w:hAnsi="NPSRawlinsonOT"/>
          <w:sz w:val="24"/>
          <w:szCs w:val="24"/>
        </w:rPr>
        <w:t>model probability cutoff</w:t>
      </w:r>
      <w:r w:rsidR="00BB1C82">
        <w:rPr>
          <w:rFonts w:ascii="NPSRawlinsonOT" w:hAnsi="NPSRawlinsonOT"/>
          <w:sz w:val="24"/>
          <w:szCs w:val="24"/>
        </w:rPr>
        <w:t>s</w:t>
      </w:r>
      <w:r w:rsidR="008E466F">
        <w:rPr>
          <w:rFonts w:ascii="NPSRawlinsonOT" w:hAnsi="NPSRawlinsonOT"/>
          <w:sz w:val="24"/>
          <w:szCs w:val="24"/>
        </w:rPr>
        <w:t xml:space="preserve"> that balances omission error</w:t>
      </w:r>
      <w:r w:rsidR="00210DE9">
        <w:rPr>
          <w:rFonts w:ascii="NPSRawlinsonOT" w:hAnsi="NPSRawlinsonOT"/>
          <w:sz w:val="24"/>
          <w:szCs w:val="24"/>
        </w:rPr>
        <w:t xml:space="preserve"> </w:t>
      </w:r>
      <w:r w:rsidR="008E466F">
        <w:rPr>
          <w:rFonts w:ascii="NPSRawlinsonOT" w:hAnsi="NPSRawlinsonOT"/>
          <w:sz w:val="24"/>
          <w:szCs w:val="24"/>
        </w:rPr>
        <w:t>and the percent of the patches that are classified</w:t>
      </w:r>
      <w:r w:rsidR="00680DAE">
        <w:rPr>
          <w:rFonts w:ascii="NPSRawlinsonOT" w:hAnsi="NPSRawlinsonOT"/>
          <w:sz w:val="24"/>
          <w:szCs w:val="24"/>
        </w:rPr>
        <w:t xml:space="preserve"> above th</w:t>
      </w:r>
      <w:r w:rsidR="00BB1C82">
        <w:rPr>
          <w:rFonts w:ascii="NPSRawlinsonOT" w:hAnsi="NPSRawlinsonOT"/>
          <w:sz w:val="24"/>
          <w:szCs w:val="24"/>
        </w:rPr>
        <w:t>e</w:t>
      </w:r>
      <w:r w:rsidR="00680DAE">
        <w:rPr>
          <w:rFonts w:ascii="NPSRawlinsonOT" w:hAnsi="NPSRawlinsonOT"/>
          <w:sz w:val="24"/>
          <w:szCs w:val="24"/>
        </w:rPr>
        <w:t xml:space="preserve"> cutoff.</w:t>
      </w:r>
      <w:r w:rsidR="00E67DAC">
        <w:rPr>
          <w:rFonts w:ascii="NPSRawlinsonOT" w:hAnsi="NPSRawlinsonOT"/>
          <w:sz w:val="24"/>
          <w:szCs w:val="24"/>
        </w:rPr>
        <w:t xml:space="preserve"> For each disturbance type</w:t>
      </w:r>
      <w:r w:rsidR="00BB1C82">
        <w:rPr>
          <w:rFonts w:ascii="NPSRawlinsonOT" w:hAnsi="NPSRawlinsonOT"/>
          <w:sz w:val="24"/>
          <w:szCs w:val="24"/>
        </w:rPr>
        <w:t xml:space="preserve"> within each </w:t>
      </w:r>
      <w:r w:rsidR="00E67DAC">
        <w:rPr>
          <w:rFonts w:ascii="NPSRawlinsonOT" w:hAnsi="NPSRawlinsonOT"/>
          <w:sz w:val="24"/>
          <w:szCs w:val="24"/>
        </w:rPr>
        <w:t>park, a model probability cutoff is chosen (Table 4).</w:t>
      </w:r>
    </w:p>
    <w:tbl>
      <w:tblPr>
        <w:tblStyle w:val="TableGrid"/>
        <w:tblW w:w="0" w:type="auto"/>
        <w:tblLayout w:type="fixed"/>
        <w:tblLook w:val="04A0" w:firstRow="1" w:lastRow="0" w:firstColumn="1" w:lastColumn="0" w:noHBand="0" w:noVBand="1"/>
      </w:tblPr>
      <w:tblGrid>
        <w:gridCol w:w="935"/>
        <w:gridCol w:w="935"/>
        <w:gridCol w:w="935"/>
        <w:gridCol w:w="935"/>
        <w:gridCol w:w="935"/>
        <w:gridCol w:w="935"/>
        <w:gridCol w:w="935"/>
        <w:gridCol w:w="935"/>
        <w:gridCol w:w="935"/>
        <w:gridCol w:w="935"/>
      </w:tblGrid>
      <w:tr w:rsidR="00EE2D9D" w14:paraId="66E2B19E" w14:textId="77777777" w:rsidTr="001936BE">
        <w:trPr>
          <w:trHeight w:val="360"/>
        </w:trPr>
        <w:tc>
          <w:tcPr>
            <w:tcW w:w="935" w:type="dxa"/>
            <w:vAlign w:val="center"/>
          </w:tcPr>
          <w:p w14:paraId="54992726" w14:textId="77777777" w:rsidR="00EE2D9D" w:rsidRDefault="00EE2D9D" w:rsidP="000F20D4">
            <w:pPr>
              <w:jc w:val="center"/>
              <w:rPr>
                <w:rFonts w:ascii="NPSRawlinsonOT" w:hAnsi="NPSRawlinsonOT"/>
                <w:sz w:val="24"/>
                <w:szCs w:val="24"/>
              </w:rPr>
            </w:pPr>
          </w:p>
        </w:tc>
        <w:tc>
          <w:tcPr>
            <w:tcW w:w="2805" w:type="dxa"/>
            <w:gridSpan w:val="3"/>
            <w:vAlign w:val="center"/>
          </w:tcPr>
          <w:p w14:paraId="0252656C" w14:textId="21D47434" w:rsidR="00EE2D9D" w:rsidRDefault="00F52BCA" w:rsidP="000F20D4">
            <w:pPr>
              <w:jc w:val="center"/>
              <w:rPr>
                <w:rFonts w:ascii="NPSRawlinsonOT" w:hAnsi="NPSRawlinsonOT"/>
                <w:sz w:val="24"/>
                <w:szCs w:val="24"/>
              </w:rPr>
            </w:pPr>
            <w:r>
              <w:rPr>
                <w:rFonts w:ascii="NPSRawlinsonOT" w:hAnsi="NPSRawlinsonOT"/>
                <w:sz w:val="24"/>
                <w:szCs w:val="24"/>
              </w:rPr>
              <w:t>Mount Rainier</w:t>
            </w:r>
          </w:p>
        </w:tc>
        <w:tc>
          <w:tcPr>
            <w:tcW w:w="2805" w:type="dxa"/>
            <w:gridSpan w:val="3"/>
            <w:vAlign w:val="center"/>
          </w:tcPr>
          <w:p w14:paraId="57CC8C08" w14:textId="4EC04BE5" w:rsidR="00EE2D9D" w:rsidRDefault="00F52BCA" w:rsidP="000F20D4">
            <w:pPr>
              <w:jc w:val="center"/>
              <w:rPr>
                <w:rFonts w:ascii="NPSRawlinsonOT" w:hAnsi="NPSRawlinsonOT"/>
                <w:sz w:val="24"/>
                <w:szCs w:val="24"/>
              </w:rPr>
            </w:pPr>
            <w:r>
              <w:rPr>
                <w:rFonts w:ascii="NPSRawlinsonOT" w:hAnsi="NPSRawlinsonOT"/>
                <w:sz w:val="24"/>
                <w:szCs w:val="24"/>
              </w:rPr>
              <w:t>Olympic</w:t>
            </w:r>
          </w:p>
        </w:tc>
        <w:tc>
          <w:tcPr>
            <w:tcW w:w="2805" w:type="dxa"/>
            <w:gridSpan w:val="3"/>
            <w:vAlign w:val="center"/>
          </w:tcPr>
          <w:p w14:paraId="4E712D46" w14:textId="04E507F9" w:rsidR="00EE2D9D" w:rsidRDefault="00F52BCA" w:rsidP="000F20D4">
            <w:pPr>
              <w:jc w:val="center"/>
              <w:rPr>
                <w:rFonts w:ascii="NPSRawlinsonOT" w:hAnsi="NPSRawlinsonOT"/>
                <w:sz w:val="24"/>
                <w:szCs w:val="24"/>
              </w:rPr>
            </w:pPr>
            <w:r>
              <w:rPr>
                <w:rFonts w:ascii="NPSRawlinsonOT" w:hAnsi="NPSRawlinsonOT"/>
                <w:sz w:val="24"/>
                <w:szCs w:val="24"/>
              </w:rPr>
              <w:t>North Cascades</w:t>
            </w:r>
          </w:p>
        </w:tc>
      </w:tr>
      <w:tr w:rsidR="00EE2D9D" w14:paraId="10618249" w14:textId="77777777" w:rsidTr="001936BE">
        <w:trPr>
          <w:trHeight w:val="360"/>
        </w:trPr>
        <w:tc>
          <w:tcPr>
            <w:tcW w:w="935" w:type="dxa"/>
            <w:vAlign w:val="center"/>
          </w:tcPr>
          <w:p w14:paraId="21C4D66A" w14:textId="77777777" w:rsidR="00EE2D9D" w:rsidRDefault="00EE2D9D" w:rsidP="000F20D4">
            <w:pPr>
              <w:jc w:val="center"/>
              <w:rPr>
                <w:rFonts w:ascii="NPSRawlinsonOT" w:hAnsi="NPSRawlinsonOT"/>
                <w:sz w:val="24"/>
                <w:szCs w:val="24"/>
              </w:rPr>
            </w:pPr>
          </w:p>
        </w:tc>
        <w:tc>
          <w:tcPr>
            <w:tcW w:w="935" w:type="dxa"/>
            <w:vAlign w:val="center"/>
          </w:tcPr>
          <w:p w14:paraId="17625616" w14:textId="0AF4E1AC" w:rsidR="00EE2D9D" w:rsidRDefault="00601CBE" w:rsidP="000F20D4">
            <w:pPr>
              <w:jc w:val="center"/>
              <w:rPr>
                <w:rFonts w:ascii="NPSRawlinsonOT" w:hAnsi="NPSRawlinsonOT"/>
                <w:sz w:val="24"/>
                <w:szCs w:val="24"/>
              </w:rPr>
            </w:pPr>
            <w:r>
              <w:rPr>
                <w:rFonts w:ascii="NPSRawlinsonOT" w:hAnsi="NPSRawlinsonOT"/>
                <w:sz w:val="24"/>
                <w:szCs w:val="24"/>
              </w:rPr>
              <w:t>Cutoff</w:t>
            </w:r>
          </w:p>
        </w:tc>
        <w:tc>
          <w:tcPr>
            <w:tcW w:w="935" w:type="dxa"/>
            <w:vAlign w:val="center"/>
          </w:tcPr>
          <w:p w14:paraId="328D3899" w14:textId="5372AB5F" w:rsidR="00EE2D9D" w:rsidRDefault="000F20D4" w:rsidP="000F20D4">
            <w:pPr>
              <w:jc w:val="center"/>
              <w:rPr>
                <w:rFonts w:ascii="NPSRawlinsonOT" w:hAnsi="NPSRawlinsonOT"/>
                <w:sz w:val="24"/>
                <w:szCs w:val="24"/>
              </w:rPr>
            </w:pPr>
            <w:r>
              <w:rPr>
                <w:rFonts w:ascii="NPSRawlinsonOT" w:hAnsi="NPSRawlinsonOT"/>
                <w:sz w:val="24"/>
                <w:szCs w:val="24"/>
              </w:rPr>
              <w:t>Error</w:t>
            </w:r>
          </w:p>
        </w:tc>
        <w:tc>
          <w:tcPr>
            <w:tcW w:w="935" w:type="dxa"/>
            <w:vAlign w:val="center"/>
          </w:tcPr>
          <w:p w14:paraId="6EC11EAB" w14:textId="7A90E566" w:rsidR="00EE2D9D" w:rsidRDefault="000F20D4" w:rsidP="000F20D4">
            <w:pPr>
              <w:jc w:val="center"/>
              <w:rPr>
                <w:rFonts w:ascii="NPSRawlinsonOT" w:hAnsi="NPSRawlinsonOT"/>
                <w:sz w:val="24"/>
                <w:szCs w:val="24"/>
              </w:rPr>
            </w:pPr>
            <w:r>
              <w:rPr>
                <w:rFonts w:ascii="NPSRawlinsonOT" w:hAnsi="NPSRawlinsonOT"/>
                <w:sz w:val="24"/>
                <w:szCs w:val="24"/>
              </w:rPr>
              <w:t>% Acp</w:t>
            </w:r>
          </w:p>
        </w:tc>
        <w:tc>
          <w:tcPr>
            <w:tcW w:w="935" w:type="dxa"/>
            <w:vAlign w:val="center"/>
          </w:tcPr>
          <w:p w14:paraId="01C28534" w14:textId="159586B6" w:rsidR="00EE2D9D" w:rsidRDefault="00F52BCA" w:rsidP="000F20D4">
            <w:pPr>
              <w:jc w:val="center"/>
              <w:rPr>
                <w:rFonts w:ascii="NPSRawlinsonOT" w:hAnsi="NPSRawlinsonOT"/>
                <w:sz w:val="24"/>
                <w:szCs w:val="24"/>
              </w:rPr>
            </w:pPr>
            <w:r>
              <w:rPr>
                <w:rFonts w:ascii="NPSRawlinsonOT" w:hAnsi="NPSRawlinsonOT"/>
                <w:sz w:val="24"/>
                <w:szCs w:val="24"/>
              </w:rPr>
              <w:t>Cutoff</w:t>
            </w:r>
          </w:p>
        </w:tc>
        <w:tc>
          <w:tcPr>
            <w:tcW w:w="935" w:type="dxa"/>
            <w:vAlign w:val="center"/>
          </w:tcPr>
          <w:p w14:paraId="1E7CD1C4" w14:textId="76B5DB9E" w:rsidR="00EE2D9D" w:rsidRDefault="00F52BCA" w:rsidP="000F20D4">
            <w:pPr>
              <w:jc w:val="center"/>
              <w:rPr>
                <w:rFonts w:ascii="NPSRawlinsonOT" w:hAnsi="NPSRawlinsonOT"/>
                <w:sz w:val="24"/>
                <w:szCs w:val="24"/>
              </w:rPr>
            </w:pPr>
            <w:r>
              <w:rPr>
                <w:rFonts w:ascii="NPSRawlinsonOT" w:hAnsi="NPSRawlinsonOT"/>
                <w:sz w:val="24"/>
                <w:szCs w:val="24"/>
              </w:rPr>
              <w:t>Error</w:t>
            </w:r>
          </w:p>
        </w:tc>
        <w:tc>
          <w:tcPr>
            <w:tcW w:w="935" w:type="dxa"/>
            <w:vAlign w:val="center"/>
          </w:tcPr>
          <w:p w14:paraId="358816AF" w14:textId="75FCF549" w:rsidR="00EE2D9D" w:rsidRDefault="00F52BCA" w:rsidP="000F20D4">
            <w:pPr>
              <w:jc w:val="center"/>
              <w:rPr>
                <w:rFonts w:ascii="NPSRawlinsonOT" w:hAnsi="NPSRawlinsonOT"/>
                <w:sz w:val="24"/>
                <w:szCs w:val="24"/>
              </w:rPr>
            </w:pPr>
            <w:r>
              <w:rPr>
                <w:rFonts w:ascii="NPSRawlinsonOT" w:hAnsi="NPSRawlinsonOT"/>
                <w:sz w:val="24"/>
                <w:szCs w:val="24"/>
              </w:rPr>
              <w:t>% Acp</w:t>
            </w:r>
          </w:p>
        </w:tc>
        <w:tc>
          <w:tcPr>
            <w:tcW w:w="935" w:type="dxa"/>
            <w:vAlign w:val="center"/>
          </w:tcPr>
          <w:p w14:paraId="40DB172F" w14:textId="3ABE1702" w:rsidR="00EE2D9D" w:rsidRDefault="00F52BCA" w:rsidP="000F20D4">
            <w:pPr>
              <w:jc w:val="center"/>
              <w:rPr>
                <w:rFonts w:ascii="NPSRawlinsonOT" w:hAnsi="NPSRawlinsonOT"/>
                <w:sz w:val="24"/>
                <w:szCs w:val="24"/>
              </w:rPr>
            </w:pPr>
            <w:r>
              <w:rPr>
                <w:rFonts w:ascii="NPSRawlinsonOT" w:hAnsi="NPSRawlinsonOT"/>
                <w:sz w:val="24"/>
                <w:szCs w:val="24"/>
              </w:rPr>
              <w:t>Cutoff</w:t>
            </w:r>
          </w:p>
        </w:tc>
        <w:tc>
          <w:tcPr>
            <w:tcW w:w="935" w:type="dxa"/>
            <w:vAlign w:val="center"/>
          </w:tcPr>
          <w:p w14:paraId="30153739" w14:textId="087D8E3A" w:rsidR="00EE2D9D" w:rsidRDefault="00F52BCA" w:rsidP="000F20D4">
            <w:pPr>
              <w:jc w:val="center"/>
              <w:rPr>
                <w:rFonts w:ascii="NPSRawlinsonOT" w:hAnsi="NPSRawlinsonOT"/>
                <w:sz w:val="24"/>
                <w:szCs w:val="24"/>
              </w:rPr>
            </w:pPr>
            <w:r>
              <w:rPr>
                <w:rFonts w:ascii="NPSRawlinsonOT" w:hAnsi="NPSRawlinsonOT"/>
                <w:sz w:val="24"/>
                <w:szCs w:val="24"/>
              </w:rPr>
              <w:t>Error</w:t>
            </w:r>
          </w:p>
        </w:tc>
        <w:tc>
          <w:tcPr>
            <w:tcW w:w="935" w:type="dxa"/>
            <w:vAlign w:val="center"/>
          </w:tcPr>
          <w:p w14:paraId="38F454AF" w14:textId="5A47EA2D" w:rsidR="00EE2D9D" w:rsidRDefault="00F52BCA" w:rsidP="000F20D4">
            <w:pPr>
              <w:jc w:val="center"/>
              <w:rPr>
                <w:rFonts w:ascii="NPSRawlinsonOT" w:hAnsi="NPSRawlinsonOT"/>
                <w:sz w:val="24"/>
                <w:szCs w:val="24"/>
              </w:rPr>
            </w:pPr>
            <w:r>
              <w:rPr>
                <w:rFonts w:ascii="NPSRawlinsonOT" w:hAnsi="NPSRawlinsonOT"/>
                <w:sz w:val="24"/>
                <w:szCs w:val="24"/>
              </w:rPr>
              <w:t>% Acp</w:t>
            </w:r>
          </w:p>
        </w:tc>
      </w:tr>
      <w:tr w:rsidR="00EE2D9D" w14:paraId="39FDE034" w14:textId="77777777" w:rsidTr="001936BE">
        <w:trPr>
          <w:trHeight w:val="360"/>
        </w:trPr>
        <w:tc>
          <w:tcPr>
            <w:tcW w:w="935" w:type="dxa"/>
            <w:vAlign w:val="center"/>
          </w:tcPr>
          <w:p w14:paraId="07CFF3A7" w14:textId="6AA2FACC" w:rsidR="00EE2D9D" w:rsidRDefault="00F52BCA" w:rsidP="000F20D4">
            <w:pPr>
              <w:jc w:val="center"/>
              <w:rPr>
                <w:rFonts w:ascii="NPSRawlinsonOT" w:hAnsi="NPSRawlinsonOT"/>
                <w:sz w:val="24"/>
                <w:szCs w:val="24"/>
              </w:rPr>
            </w:pPr>
            <w:r>
              <w:rPr>
                <w:rFonts w:ascii="NPSRawlinsonOT" w:hAnsi="NPSRawlinsonOT"/>
                <w:sz w:val="24"/>
                <w:szCs w:val="24"/>
              </w:rPr>
              <w:t>AV</w:t>
            </w:r>
          </w:p>
        </w:tc>
        <w:tc>
          <w:tcPr>
            <w:tcW w:w="935" w:type="dxa"/>
            <w:vAlign w:val="center"/>
          </w:tcPr>
          <w:p w14:paraId="4FC30BEF" w14:textId="0C3EFBEC" w:rsidR="00EE2D9D" w:rsidRDefault="00F400AD"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08ADA77E" w14:textId="76C81A53" w:rsidR="00EE2D9D" w:rsidRDefault="002E6AA2" w:rsidP="000F20D4">
            <w:pPr>
              <w:jc w:val="center"/>
              <w:rPr>
                <w:rFonts w:ascii="NPSRawlinsonOT" w:hAnsi="NPSRawlinsonOT"/>
                <w:sz w:val="24"/>
                <w:szCs w:val="24"/>
              </w:rPr>
            </w:pPr>
            <w:r>
              <w:rPr>
                <w:rFonts w:ascii="NPSRawlinsonOT" w:hAnsi="NPSRawlinsonOT"/>
                <w:sz w:val="24"/>
                <w:szCs w:val="24"/>
              </w:rPr>
              <w:t>3.67</w:t>
            </w:r>
          </w:p>
        </w:tc>
        <w:tc>
          <w:tcPr>
            <w:tcW w:w="935" w:type="dxa"/>
            <w:vAlign w:val="center"/>
          </w:tcPr>
          <w:p w14:paraId="08FF542F" w14:textId="415E83D6" w:rsidR="00EE2D9D" w:rsidRDefault="00344603" w:rsidP="000F20D4">
            <w:pPr>
              <w:jc w:val="center"/>
              <w:rPr>
                <w:rFonts w:ascii="NPSRawlinsonOT" w:hAnsi="NPSRawlinsonOT"/>
                <w:sz w:val="24"/>
                <w:szCs w:val="24"/>
              </w:rPr>
            </w:pPr>
            <w:r>
              <w:rPr>
                <w:rFonts w:ascii="NPSRawlinsonOT" w:hAnsi="NPSRawlinsonOT"/>
                <w:sz w:val="24"/>
                <w:szCs w:val="24"/>
              </w:rPr>
              <w:t>100</w:t>
            </w:r>
          </w:p>
        </w:tc>
        <w:tc>
          <w:tcPr>
            <w:tcW w:w="935" w:type="dxa"/>
            <w:vAlign w:val="center"/>
          </w:tcPr>
          <w:p w14:paraId="464D4685" w14:textId="173E3AD0" w:rsidR="00EE2D9D" w:rsidRDefault="008A5E65" w:rsidP="000F20D4">
            <w:pPr>
              <w:jc w:val="center"/>
              <w:rPr>
                <w:rFonts w:ascii="NPSRawlinsonOT" w:hAnsi="NPSRawlinsonOT"/>
                <w:sz w:val="24"/>
                <w:szCs w:val="24"/>
              </w:rPr>
            </w:pPr>
            <w:r>
              <w:rPr>
                <w:rFonts w:ascii="NPSRawlinsonOT" w:hAnsi="NPSRawlinsonOT"/>
                <w:sz w:val="24"/>
                <w:szCs w:val="24"/>
              </w:rPr>
              <w:t>45</w:t>
            </w:r>
          </w:p>
        </w:tc>
        <w:tc>
          <w:tcPr>
            <w:tcW w:w="935" w:type="dxa"/>
            <w:vAlign w:val="center"/>
          </w:tcPr>
          <w:p w14:paraId="1D97460B" w14:textId="0E00B9F3" w:rsidR="00EE2D9D" w:rsidRDefault="009F1771" w:rsidP="000F20D4">
            <w:pPr>
              <w:jc w:val="center"/>
              <w:rPr>
                <w:rFonts w:ascii="NPSRawlinsonOT" w:hAnsi="NPSRawlinsonOT"/>
                <w:sz w:val="24"/>
                <w:szCs w:val="24"/>
              </w:rPr>
            </w:pPr>
            <w:r>
              <w:rPr>
                <w:rFonts w:ascii="NPSRawlinsonOT" w:hAnsi="NPSRawlinsonOT"/>
                <w:sz w:val="24"/>
                <w:szCs w:val="24"/>
              </w:rPr>
              <w:t>3.89</w:t>
            </w:r>
          </w:p>
        </w:tc>
        <w:tc>
          <w:tcPr>
            <w:tcW w:w="935" w:type="dxa"/>
            <w:vAlign w:val="center"/>
          </w:tcPr>
          <w:p w14:paraId="4F66D2C9" w14:textId="5DE9F32B" w:rsidR="00EE2D9D" w:rsidRDefault="004D35AD" w:rsidP="000F20D4">
            <w:pPr>
              <w:jc w:val="center"/>
              <w:rPr>
                <w:rFonts w:ascii="NPSRawlinsonOT" w:hAnsi="NPSRawlinsonOT"/>
                <w:sz w:val="24"/>
                <w:szCs w:val="24"/>
              </w:rPr>
            </w:pPr>
            <w:r>
              <w:rPr>
                <w:rFonts w:ascii="NPSRawlinsonOT" w:hAnsi="NPSRawlinsonOT"/>
                <w:sz w:val="24"/>
                <w:szCs w:val="24"/>
              </w:rPr>
              <w:t>81.08</w:t>
            </w:r>
          </w:p>
        </w:tc>
        <w:tc>
          <w:tcPr>
            <w:tcW w:w="935" w:type="dxa"/>
            <w:vAlign w:val="center"/>
          </w:tcPr>
          <w:p w14:paraId="36B14B1A" w14:textId="2F871891" w:rsidR="00EE2D9D" w:rsidRDefault="003A5915"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4A9AF55E" w14:textId="16DC4CFA" w:rsidR="00EE2D9D" w:rsidRDefault="00620538" w:rsidP="000F20D4">
            <w:pPr>
              <w:jc w:val="center"/>
              <w:rPr>
                <w:rFonts w:ascii="NPSRawlinsonOT" w:hAnsi="NPSRawlinsonOT"/>
                <w:sz w:val="24"/>
                <w:szCs w:val="24"/>
              </w:rPr>
            </w:pPr>
            <w:r>
              <w:rPr>
                <w:rFonts w:ascii="NPSRawlinsonOT" w:hAnsi="NPSRawlinsonOT"/>
                <w:sz w:val="24"/>
                <w:szCs w:val="24"/>
              </w:rPr>
              <w:t>4.66</w:t>
            </w:r>
          </w:p>
        </w:tc>
        <w:tc>
          <w:tcPr>
            <w:tcW w:w="935" w:type="dxa"/>
            <w:vAlign w:val="center"/>
          </w:tcPr>
          <w:p w14:paraId="35C3F795" w14:textId="50889BF4" w:rsidR="00EE2D9D" w:rsidRDefault="00177566" w:rsidP="000F20D4">
            <w:pPr>
              <w:jc w:val="center"/>
              <w:rPr>
                <w:rFonts w:ascii="NPSRawlinsonOT" w:hAnsi="NPSRawlinsonOT"/>
                <w:sz w:val="24"/>
                <w:szCs w:val="24"/>
              </w:rPr>
            </w:pPr>
            <w:r>
              <w:rPr>
                <w:rFonts w:ascii="NPSRawlinsonOT" w:hAnsi="NPSRawlinsonOT"/>
                <w:sz w:val="24"/>
                <w:szCs w:val="24"/>
              </w:rPr>
              <w:t>100</w:t>
            </w:r>
          </w:p>
        </w:tc>
      </w:tr>
      <w:tr w:rsidR="00F52BCA" w14:paraId="0243EB32" w14:textId="77777777" w:rsidTr="001936BE">
        <w:trPr>
          <w:trHeight w:val="360"/>
        </w:trPr>
        <w:tc>
          <w:tcPr>
            <w:tcW w:w="935" w:type="dxa"/>
            <w:vAlign w:val="center"/>
          </w:tcPr>
          <w:p w14:paraId="68A06067" w14:textId="18A6DFF2" w:rsidR="00F52BCA" w:rsidRDefault="00F52BCA" w:rsidP="000F20D4">
            <w:pPr>
              <w:jc w:val="center"/>
              <w:rPr>
                <w:rFonts w:ascii="NPSRawlinsonOT" w:hAnsi="NPSRawlinsonOT"/>
                <w:sz w:val="24"/>
                <w:szCs w:val="24"/>
              </w:rPr>
            </w:pPr>
            <w:r>
              <w:rPr>
                <w:rFonts w:ascii="NPSRawlinsonOT" w:hAnsi="NPSRawlinsonOT"/>
                <w:sz w:val="24"/>
                <w:szCs w:val="24"/>
              </w:rPr>
              <w:t>Aval</w:t>
            </w:r>
          </w:p>
        </w:tc>
        <w:tc>
          <w:tcPr>
            <w:tcW w:w="935" w:type="dxa"/>
            <w:vAlign w:val="center"/>
          </w:tcPr>
          <w:p w14:paraId="6B9F3CD0" w14:textId="7F20FCCE" w:rsidR="00F52BCA" w:rsidRDefault="00F400AD" w:rsidP="000F20D4">
            <w:pPr>
              <w:jc w:val="center"/>
              <w:rPr>
                <w:rFonts w:ascii="NPSRawlinsonOT" w:hAnsi="NPSRawlinsonOT"/>
                <w:sz w:val="24"/>
                <w:szCs w:val="24"/>
              </w:rPr>
            </w:pPr>
            <w:r>
              <w:rPr>
                <w:rFonts w:ascii="NPSRawlinsonOT" w:hAnsi="NPSRawlinsonOT"/>
                <w:sz w:val="24"/>
                <w:szCs w:val="24"/>
              </w:rPr>
              <w:t>45</w:t>
            </w:r>
          </w:p>
        </w:tc>
        <w:tc>
          <w:tcPr>
            <w:tcW w:w="935" w:type="dxa"/>
            <w:vAlign w:val="center"/>
          </w:tcPr>
          <w:p w14:paraId="56ECD8E5" w14:textId="737CFC29" w:rsidR="00F52BCA" w:rsidRDefault="002E6AA2" w:rsidP="000F20D4">
            <w:pPr>
              <w:jc w:val="center"/>
              <w:rPr>
                <w:rFonts w:ascii="NPSRawlinsonOT" w:hAnsi="NPSRawlinsonOT"/>
                <w:sz w:val="24"/>
                <w:szCs w:val="24"/>
              </w:rPr>
            </w:pPr>
            <w:r>
              <w:rPr>
                <w:rFonts w:ascii="NPSRawlinsonOT" w:hAnsi="NPSRawlinsonOT"/>
                <w:sz w:val="24"/>
                <w:szCs w:val="24"/>
              </w:rPr>
              <w:t>3.33</w:t>
            </w:r>
          </w:p>
        </w:tc>
        <w:tc>
          <w:tcPr>
            <w:tcW w:w="935" w:type="dxa"/>
            <w:vAlign w:val="center"/>
          </w:tcPr>
          <w:p w14:paraId="5749A13B" w14:textId="3B666836" w:rsidR="00F52BCA" w:rsidRDefault="00344603" w:rsidP="000F20D4">
            <w:pPr>
              <w:jc w:val="center"/>
              <w:rPr>
                <w:rFonts w:ascii="NPSRawlinsonOT" w:hAnsi="NPSRawlinsonOT"/>
                <w:sz w:val="24"/>
                <w:szCs w:val="24"/>
              </w:rPr>
            </w:pPr>
            <w:r>
              <w:rPr>
                <w:rFonts w:ascii="NPSRawlinsonOT" w:hAnsi="NPSRawlinsonOT"/>
                <w:sz w:val="24"/>
                <w:szCs w:val="24"/>
              </w:rPr>
              <w:t>73.17</w:t>
            </w:r>
          </w:p>
        </w:tc>
        <w:tc>
          <w:tcPr>
            <w:tcW w:w="935" w:type="dxa"/>
            <w:vAlign w:val="center"/>
          </w:tcPr>
          <w:p w14:paraId="3EBB3EAF" w14:textId="7438D921" w:rsidR="00F52BCA" w:rsidRDefault="008A5E65" w:rsidP="000F20D4">
            <w:pPr>
              <w:jc w:val="center"/>
              <w:rPr>
                <w:rFonts w:ascii="NPSRawlinsonOT" w:hAnsi="NPSRawlinsonOT"/>
                <w:sz w:val="24"/>
                <w:szCs w:val="24"/>
              </w:rPr>
            </w:pPr>
            <w:r>
              <w:rPr>
                <w:rFonts w:ascii="NPSRawlinsonOT" w:hAnsi="NPSRawlinsonOT"/>
                <w:sz w:val="24"/>
                <w:szCs w:val="24"/>
              </w:rPr>
              <w:t>45</w:t>
            </w:r>
          </w:p>
        </w:tc>
        <w:tc>
          <w:tcPr>
            <w:tcW w:w="935" w:type="dxa"/>
            <w:vAlign w:val="center"/>
          </w:tcPr>
          <w:p w14:paraId="306088C8" w14:textId="1098FF62" w:rsidR="00F52BCA" w:rsidRDefault="009F1771" w:rsidP="000F20D4">
            <w:pPr>
              <w:jc w:val="center"/>
              <w:rPr>
                <w:rFonts w:ascii="NPSRawlinsonOT" w:hAnsi="NPSRawlinsonOT"/>
                <w:sz w:val="24"/>
                <w:szCs w:val="24"/>
              </w:rPr>
            </w:pPr>
            <w:r>
              <w:rPr>
                <w:rFonts w:ascii="NPSRawlinsonOT" w:hAnsi="NPSRawlinsonOT"/>
                <w:sz w:val="24"/>
                <w:szCs w:val="24"/>
              </w:rPr>
              <w:t>3.73</w:t>
            </w:r>
          </w:p>
        </w:tc>
        <w:tc>
          <w:tcPr>
            <w:tcW w:w="935" w:type="dxa"/>
            <w:vAlign w:val="center"/>
          </w:tcPr>
          <w:p w14:paraId="026C25E5" w14:textId="2B99E2D3" w:rsidR="00F52BCA" w:rsidRDefault="004D35AD" w:rsidP="00177566">
            <w:r>
              <w:t>77.99</w:t>
            </w:r>
          </w:p>
        </w:tc>
        <w:tc>
          <w:tcPr>
            <w:tcW w:w="935" w:type="dxa"/>
            <w:vAlign w:val="center"/>
          </w:tcPr>
          <w:p w14:paraId="09F66F60" w14:textId="09B80C13" w:rsidR="00F52BCA" w:rsidRDefault="003A5915" w:rsidP="000F20D4">
            <w:pPr>
              <w:jc w:val="center"/>
              <w:rPr>
                <w:rFonts w:ascii="NPSRawlinsonOT" w:hAnsi="NPSRawlinsonOT"/>
                <w:sz w:val="24"/>
                <w:szCs w:val="24"/>
              </w:rPr>
            </w:pPr>
            <w:r>
              <w:rPr>
                <w:rFonts w:ascii="NPSRawlinsonOT" w:hAnsi="NPSRawlinsonOT"/>
                <w:sz w:val="24"/>
                <w:szCs w:val="24"/>
              </w:rPr>
              <w:t>65</w:t>
            </w:r>
          </w:p>
        </w:tc>
        <w:tc>
          <w:tcPr>
            <w:tcW w:w="935" w:type="dxa"/>
            <w:vAlign w:val="center"/>
          </w:tcPr>
          <w:p w14:paraId="4E1B7DA8" w14:textId="5BC3858A" w:rsidR="00F52BCA" w:rsidRDefault="00620538" w:rsidP="000F20D4">
            <w:pPr>
              <w:jc w:val="center"/>
              <w:rPr>
                <w:rFonts w:ascii="NPSRawlinsonOT" w:hAnsi="NPSRawlinsonOT"/>
                <w:sz w:val="24"/>
                <w:szCs w:val="24"/>
              </w:rPr>
            </w:pPr>
            <w:r>
              <w:rPr>
                <w:rFonts w:ascii="NPSRawlinsonOT" w:hAnsi="NPSRawlinsonOT"/>
                <w:sz w:val="24"/>
                <w:szCs w:val="24"/>
              </w:rPr>
              <w:t>4.9</w:t>
            </w:r>
          </w:p>
        </w:tc>
        <w:tc>
          <w:tcPr>
            <w:tcW w:w="935" w:type="dxa"/>
            <w:vAlign w:val="center"/>
          </w:tcPr>
          <w:p w14:paraId="0FB08751" w14:textId="3F9929A7" w:rsidR="00F52BCA" w:rsidRDefault="00177566" w:rsidP="000F20D4">
            <w:pPr>
              <w:jc w:val="center"/>
              <w:rPr>
                <w:rFonts w:ascii="NPSRawlinsonOT" w:hAnsi="NPSRawlinsonOT"/>
                <w:sz w:val="24"/>
                <w:szCs w:val="24"/>
              </w:rPr>
            </w:pPr>
            <w:r>
              <w:rPr>
                <w:rFonts w:ascii="NPSRawlinsonOT" w:hAnsi="NPSRawlinsonOT"/>
                <w:sz w:val="24"/>
                <w:szCs w:val="24"/>
              </w:rPr>
              <w:t>50.35</w:t>
            </w:r>
          </w:p>
        </w:tc>
      </w:tr>
      <w:tr w:rsidR="00EE2D9D" w14:paraId="74A4C049" w14:textId="77777777" w:rsidTr="001936BE">
        <w:trPr>
          <w:trHeight w:val="360"/>
        </w:trPr>
        <w:tc>
          <w:tcPr>
            <w:tcW w:w="935" w:type="dxa"/>
            <w:vAlign w:val="center"/>
          </w:tcPr>
          <w:p w14:paraId="5B8EF2E5" w14:textId="48D72361" w:rsidR="00EE2D9D" w:rsidRDefault="00F52BCA" w:rsidP="000F20D4">
            <w:pPr>
              <w:jc w:val="center"/>
              <w:rPr>
                <w:rFonts w:ascii="NPSRawlinsonOT" w:hAnsi="NPSRawlinsonOT"/>
                <w:sz w:val="24"/>
                <w:szCs w:val="24"/>
              </w:rPr>
            </w:pPr>
            <w:r>
              <w:rPr>
                <w:rFonts w:ascii="NPSRawlinsonOT" w:hAnsi="NPSRawlinsonOT"/>
                <w:sz w:val="24"/>
                <w:szCs w:val="24"/>
              </w:rPr>
              <w:t>Blow</w:t>
            </w:r>
          </w:p>
        </w:tc>
        <w:tc>
          <w:tcPr>
            <w:tcW w:w="935" w:type="dxa"/>
            <w:vAlign w:val="center"/>
          </w:tcPr>
          <w:p w14:paraId="16092A63" w14:textId="2C354E84" w:rsidR="00EE2D9D" w:rsidRDefault="00F400AD" w:rsidP="000F20D4">
            <w:pPr>
              <w:jc w:val="center"/>
              <w:rPr>
                <w:rFonts w:ascii="NPSRawlinsonOT" w:hAnsi="NPSRawlinsonOT"/>
                <w:sz w:val="24"/>
                <w:szCs w:val="24"/>
              </w:rPr>
            </w:pPr>
            <w:r>
              <w:rPr>
                <w:rFonts w:ascii="NPSRawlinsonOT" w:hAnsi="NPSRawlinsonOT"/>
                <w:sz w:val="24"/>
                <w:szCs w:val="24"/>
              </w:rPr>
              <w:t>30</w:t>
            </w:r>
          </w:p>
        </w:tc>
        <w:tc>
          <w:tcPr>
            <w:tcW w:w="935" w:type="dxa"/>
            <w:vAlign w:val="center"/>
          </w:tcPr>
          <w:p w14:paraId="78ABE0B8" w14:textId="7EFB9848" w:rsidR="00EE2D9D" w:rsidRDefault="002E6AA2" w:rsidP="000F20D4">
            <w:pPr>
              <w:jc w:val="center"/>
              <w:rPr>
                <w:rFonts w:ascii="NPSRawlinsonOT" w:hAnsi="NPSRawlinsonOT"/>
                <w:sz w:val="24"/>
                <w:szCs w:val="24"/>
              </w:rPr>
            </w:pPr>
            <w:r>
              <w:rPr>
                <w:rFonts w:ascii="NPSRawlinsonOT" w:hAnsi="NPSRawlinsonOT"/>
                <w:sz w:val="24"/>
                <w:szCs w:val="24"/>
              </w:rPr>
              <w:t>2.63</w:t>
            </w:r>
          </w:p>
        </w:tc>
        <w:tc>
          <w:tcPr>
            <w:tcW w:w="935" w:type="dxa"/>
            <w:vAlign w:val="center"/>
          </w:tcPr>
          <w:p w14:paraId="74D8DAFE" w14:textId="28656785" w:rsidR="00EE2D9D" w:rsidRDefault="00344603" w:rsidP="000F20D4">
            <w:pPr>
              <w:jc w:val="center"/>
              <w:rPr>
                <w:rFonts w:ascii="NPSRawlinsonOT" w:hAnsi="NPSRawlinsonOT"/>
                <w:sz w:val="24"/>
                <w:szCs w:val="24"/>
              </w:rPr>
            </w:pPr>
            <w:r>
              <w:rPr>
                <w:rFonts w:ascii="NPSRawlinsonOT" w:hAnsi="NPSRawlinsonOT"/>
                <w:sz w:val="24"/>
                <w:szCs w:val="24"/>
              </w:rPr>
              <w:t>90.48</w:t>
            </w:r>
          </w:p>
        </w:tc>
        <w:tc>
          <w:tcPr>
            <w:tcW w:w="935" w:type="dxa"/>
            <w:vAlign w:val="center"/>
          </w:tcPr>
          <w:p w14:paraId="3E562EB2" w14:textId="43EEBB5A" w:rsidR="00EE2D9D" w:rsidRDefault="008A5E65"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0B4A3636" w14:textId="09F60926" w:rsidR="00EE2D9D" w:rsidRDefault="00466D01" w:rsidP="000F20D4">
            <w:pPr>
              <w:jc w:val="center"/>
              <w:rPr>
                <w:rFonts w:ascii="NPSRawlinsonOT" w:hAnsi="NPSRawlinsonOT"/>
                <w:sz w:val="24"/>
                <w:szCs w:val="24"/>
              </w:rPr>
            </w:pPr>
            <w:r>
              <w:rPr>
                <w:rFonts w:ascii="NPSRawlinsonOT" w:hAnsi="NPSRawlinsonOT"/>
                <w:sz w:val="24"/>
                <w:szCs w:val="24"/>
              </w:rPr>
              <w:t>5.77</w:t>
            </w:r>
          </w:p>
        </w:tc>
        <w:tc>
          <w:tcPr>
            <w:tcW w:w="935" w:type="dxa"/>
            <w:vAlign w:val="center"/>
          </w:tcPr>
          <w:p w14:paraId="390E7D66" w14:textId="28167877" w:rsidR="00EE2D9D" w:rsidRDefault="004D35AD" w:rsidP="000F20D4">
            <w:pPr>
              <w:jc w:val="center"/>
              <w:rPr>
                <w:rFonts w:ascii="NPSRawlinsonOT" w:hAnsi="NPSRawlinsonOT"/>
                <w:sz w:val="24"/>
                <w:szCs w:val="24"/>
              </w:rPr>
            </w:pPr>
            <w:r>
              <w:rPr>
                <w:rFonts w:ascii="NPSRawlinsonOT" w:hAnsi="NPSRawlinsonOT"/>
                <w:sz w:val="24"/>
                <w:szCs w:val="24"/>
              </w:rPr>
              <w:t>100</w:t>
            </w:r>
          </w:p>
        </w:tc>
        <w:tc>
          <w:tcPr>
            <w:tcW w:w="935" w:type="dxa"/>
            <w:vAlign w:val="center"/>
          </w:tcPr>
          <w:p w14:paraId="7BED8C57" w14:textId="54E99E24" w:rsidR="00EE2D9D" w:rsidRDefault="00EE2D9D" w:rsidP="000F20D4">
            <w:pPr>
              <w:jc w:val="center"/>
              <w:rPr>
                <w:rFonts w:ascii="NPSRawlinsonOT" w:hAnsi="NPSRawlinsonOT"/>
                <w:sz w:val="24"/>
                <w:szCs w:val="24"/>
              </w:rPr>
            </w:pPr>
          </w:p>
        </w:tc>
        <w:tc>
          <w:tcPr>
            <w:tcW w:w="935" w:type="dxa"/>
            <w:vAlign w:val="center"/>
          </w:tcPr>
          <w:p w14:paraId="632DE116" w14:textId="77777777" w:rsidR="00EE2D9D" w:rsidRDefault="00EE2D9D" w:rsidP="000F20D4">
            <w:pPr>
              <w:jc w:val="center"/>
              <w:rPr>
                <w:rFonts w:ascii="NPSRawlinsonOT" w:hAnsi="NPSRawlinsonOT"/>
                <w:sz w:val="24"/>
                <w:szCs w:val="24"/>
              </w:rPr>
            </w:pPr>
          </w:p>
        </w:tc>
        <w:tc>
          <w:tcPr>
            <w:tcW w:w="935" w:type="dxa"/>
            <w:vAlign w:val="center"/>
          </w:tcPr>
          <w:p w14:paraId="7220F004" w14:textId="77777777" w:rsidR="00EE2D9D" w:rsidRDefault="00EE2D9D" w:rsidP="000F20D4">
            <w:pPr>
              <w:jc w:val="center"/>
              <w:rPr>
                <w:rFonts w:ascii="NPSRawlinsonOT" w:hAnsi="NPSRawlinsonOT"/>
                <w:sz w:val="24"/>
                <w:szCs w:val="24"/>
              </w:rPr>
            </w:pPr>
          </w:p>
        </w:tc>
      </w:tr>
      <w:tr w:rsidR="00EE2D9D" w14:paraId="6DF80D2E" w14:textId="77777777" w:rsidTr="001936BE">
        <w:trPr>
          <w:trHeight w:val="360"/>
        </w:trPr>
        <w:tc>
          <w:tcPr>
            <w:tcW w:w="935" w:type="dxa"/>
            <w:vAlign w:val="center"/>
          </w:tcPr>
          <w:p w14:paraId="6F71B404" w14:textId="1780BD07" w:rsidR="00EE2D9D" w:rsidRDefault="00F52BCA" w:rsidP="000F20D4">
            <w:pPr>
              <w:jc w:val="center"/>
              <w:rPr>
                <w:rFonts w:ascii="NPSRawlinsonOT" w:hAnsi="NPSRawlinsonOT"/>
                <w:sz w:val="24"/>
                <w:szCs w:val="24"/>
              </w:rPr>
            </w:pPr>
            <w:r>
              <w:rPr>
                <w:rFonts w:ascii="NPSRawlinsonOT" w:hAnsi="NPSRawlinsonOT"/>
                <w:sz w:val="24"/>
                <w:szCs w:val="24"/>
              </w:rPr>
              <w:t>Clear</w:t>
            </w:r>
          </w:p>
        </w:tc>
        <w:tc>
          <w:tcPr>
            <w:tcW w:w="935" w:type="dxa"/>
            <w:vAlign w:val="center"/>
          </w:tcPr>
          <w:p w14:paraId="7813F543" w14:textId="77777777" w:rsidR="00EE2D9D" w:rsidRDefault="00EE2D9D" w:rsidP="000F20D4">
            <w:pPr>
              <w:jc w:val="center"/>
              <w:rPr>
                <w:rFonts w:ascii="NPSRawlinsonOT" w:hAnsi="NPSRawlinsonOT"/>
                <w:sz w:val="24"/>
                <w:szCs w:val="24"/>
              </w:rPr>
            </w:pPr>
          </w:p>
        </w:tc>
        <w:tc>
          <w:tcPr>
            <w:tcW w:w="935" w:type="dxa"/>
            <w:vAlign w:val="center"/>
          </w:tcPr>
          <w:p w14:paraId="30B4F644" w14:textId="77777777" w:rsidR="00EE2D9D" w:rsidRDefault="00EE2D9D" w:rsidP="000F20D4">
            <w:pPr>
              <w:jc w:val="center"/>
              <w:rPr>
                <w:rFonts w:ascii="NPSRawlinsonOT" w:hAnsi="NPSRawlinsonOT"/>
                <w:sz w:val="24"/>
                <w:szCs w:val="24"/>
              </w:rPr>
            </w:pPr>
          </w:p>
        </w:tc>
        <w:tc>
          <w:tcPr>
            <w:tcW w:w="935" w:type="dxa"/>
            <w:vAlign w:val="center"/>
          </w:tcPr>
          <w:p w14:paraId="295849F9" w14:textId="77777777" w:rsidR="00EE2D9D" w:rsidRDefault="00EE2D9D" w:rsidP="000F20D4">
            <w:pPr>
              <w:jc w:val="center"/>
              <w:rPr>
                <w:rFonts w:ascii="NPSRawlinsonOT" w:hAnsi="NPSRawlinsonOT"/>
                <w:sz w:val="24"/>
                <w:szCs w:val="24"/>
              </w:rPr>
            </w:pPr>
          </w:p>
        </w:tc>
        <w:tc>
          <w:tcPr>
            <w:tcW w:w="935" w:type="dxa"/>
            <w:vAlign w:val="center"/>
          </w:tcPr>
          <w:p w14:paraId="3B1AA2EF" w14:textId="389648FB" w:rsidR="00EE2D9D" w:rsidRDefault="008A5E65"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07E97DA0" w14:textId="070F052C" w:rsidR="00EE2D9D" w:rsidRDefault="00080AAF" w:rsidP="000F20D4">
            <w:pPr>
              <w:jc w:val="center"/>
              <w:rPr>
                <w:rFonts w:ascii="NPSRawlinsonOT" w:hAnsi="NPSRawlinsonOT"/>
                <w:sz w:val="24"/>
                <w:szCs w:val="24"/>
              </w:rPr>
            </w:pPr>
            <w:r>
              <w:rPr>
                <w:rFonts w:ascii="NPSRawlinsonOT" w:hAnsi="NPSRawlinsonOT"/>
                <w:sz w:val="24"/>
                <w:szCs w:val="24"/>
              </w:rPr>
              <w:t>9.52</w:t>
            </w:r>
          </w:p>
        </w:tc>
        <w:tc>
          <w:tcPr>
            <w:tcW w:w="935" w:type="dxa"/>
            <w:vAlign w:val="center"/>
          </w:tcPr>
          <w:p w14:paraId="23850B97" w14:textId="1EAE4251" w:rsidR="00EE2D9D" w:rsidRDefault="004D35AD" w:rsidP="000F20D4">
            <w:pPr>
              <w:jc w:val="center"/>
              <w:rPr>
                <w:rFonts w:ascii="NPSRawlinsonOT" w:hAnsi="NPSRawlinsonOT"/>
                <w:sz w:val="24"/>
                <w:szCs w:val="24"/>
              </w:rPr>
            </w:pPr>
            <w:r>
              <w:rPr>
                <w:rFonts w:ascii="NPSRawlinsonOT" w:hAnsi="NPSRawlinsonOT"/>
                <w:sz w:val="24"/>
                <w:szCs w:val="24"/>
              </w:rPr>
              <w:t>100</w:t>
            </w:r>
          </w:p>
        </w:tc>
        <w:tc>
          <w:tcPr>
            <w:tcW w:w="935" w:type="dxa"/>
            <w:vAlign w:val="center"/>
          </w:tcPr>
          <w:p w14:paraId="421A56A1" w14:textId="77777777" w:rsidR="00EE2D9D" w:rsidRDefault="00EE2D9D" w:rsidP="000F20D4">
            <w:pPr>
              <w:jc w:val="center"/>
              <w:rPr>
                <w:rFonts w:ascii="NPSRawlinsonOT" w:hAnsi="NPSRawlinsonOT"/>
                <w:sz w:val="24"/>
                <w:szCs w:val="24"/>
              </w:rPr>
            </w:pPr>
          </w:p>
        </w:tc>
        <w:tc>
          <w:tcPr>
            <w:tcW w:w="935" w:type="dxa"/>
            <w:vAlign w:val="center"/>
          </w:tcPr>
          <w:p w14:paraId="077A2FDD" w14:textId="77777777" w:rsidR="00EE2D9D" w:rsidRDefault="00EE2D9D" w:rsidP="000F20D4">
            <w:pPr>
              <w:jc w:val="center"/>
              <w:rPr>
                <w:rFonts w:ascii="NPSRawlinsonOT" w:hAnsi="NPSRawlinsonOT"/>
                <w:sz w:val="24"/>
                <w:szCs w:val="24"/>
              </w:rPr>
            </w:pPr>
          </w:p>
        </w:tc>
        <w:tc>
          <w:tcPr>
            <w:tcW w:w="935" w:type="dxa"/>
            <w:vAlign w:val="center"/>
          </w:tcPr>
          <w:p w14:paraId="758AEECC" w14:textId="77777777" w:rsidR="00EE2D9D" w:rsidRDefault="00EE2D9D" w:rsidP="000F20D4">
            <w:pPr>
              <w:jc w:val="center"/>
              <w:rPr>
                <w:rFonts w:ascii="NPSRawlinsonOT" w:hAnsi="NPSRawlinsonOT"/>
                <w:sz w:val="24"/>
                <w:szCs w:val="24"/>
              </w:rPr>
            </w:pPr>
          </w:p>
        </w:tc>
      </w:tr>
      <w:tr w:rsidR="00F52BCA" w14:paraId="55DC0ED0" w14:textId="77777777" w:rsidTr="001936BE">
        <w:trPr>
          <w:trHeight w:val="360"/>
        </w:trPr>
        <w:tc>
          <w:tcPr>
            <w:tcW w:w="935" w:type="dxa"/>
            <w:vAlign w:val="center"/>
          </w:tcPr>
          <w:p w14:paraId="66AF6760" w14:textId="3578602F" w:rsidR="00F52BCA" w:rsidRDefault="00F52BCA" w:rsidP="000F20D4">
            <w:pPr>
              <w:jc w:val="center"/>
              <w:rPr>
                <w:rFonts w:ascii="NPSRawlinsonOT" w:hAnsi="NPSRawlinsonOT"/>
                <w:sz w:val="24"/>
                <w:szCs w:val="24"/>
              </w:rPr>
            </w:pPr>
            <w:r>
              <w:rPr>
                <w:rFonts w:ascii="NPSRawlinsonOT" w:hAnsi="NPSRawlinsonOT"/>
                <w:sz w:val="24"/>
                <w:szCs w:val="24"/>
              </w:rPr>
              <w:t>Defol</w:t>
            </w:r>
          </w:p>
        </w:tc>
        <w:tc>
          <w:tcPr>
            <w:tcW w:w="935" w:type="dxa"/>
            <w:vAlign w:val="center"/>
          </w:tcPr>
          <w:p w14:paraId="721DB653" w14:textId="1411EDD4" w:rsidR="00F52BCA" w:rsidRDefault="00F400AD"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78E86FEE" w14:textId="39A69631" w:rsidR="00F52BCA" w:rsidRDefault="002E6AA2" w:rsidP="000F20D4">
            <w:pPr>
              <w:jc w:val="center"/>
              <w:rPr>
                <w:rFonts w:ascii="NPSRawlinsonOT" w:hAnsi="NPSRawlinsonOT"/>
                <w:sz w:val="24"/>
                <w:szCs w:val="24"/>
              </w:rPr>
            </w:pPr>
            <w:r>
              <w:rPr>
                <w:rFonts w:ascii="NPSRawlinsonOT" w:hAnsi="NPSRawlinsonOT"/>
                <w:sz w:val="24"/>
                <w:szCs w:val="24"/>
              </w:rPr>
              <w:t>4.39</w:t>
            </w:r>
          </w:p>
        </w:tc>
        <w:tc>
          <w:tcPr>
            <w:tcW w:w="935" w:type="dxa"/>
            <w:vAlign w:val="center"/>
          </w:tcPr>
          <w:p w14:paraId="081AFF51" w14:textId="7573DA12" w:rsidR="00F52BCA" w:rsidRDefault="00344603" w:rsidP="000F20D4">
            <w:pPr>
              <w:jc w:val="center"/>
              <w:rPr>
                <w:rFonts w:ascii="NPSRawlinsonOT" w:hAnsi="NPSRawlinsonOT"/>
                <w:sz w:val="24"/>
                <w:szCs w:val="24"/>
              </w:rPr>
            </w:pPr>
            <w:r>
              <w:rPr>
                <w:rFonts w:ascii="NPSRawlinsonOT" w:hAnsi="NPSRawlinsonOT"/>
                <w:sz w:val="24"/>
                <w:szCs w:val="24"/>
              </w:rPr>
              <w:t>100</w:t>
            </w:r>
          </w:p>
        </w:tc>
        <w:tc>
          <w:tcPr>
            <w:tcW w:w="935" w:type="dxa"/>
            <w:vAlign w:val="center"/>
          </w:tcPr>
          <w:p w14:paraId="0EC171AA" w14:textId="77777777" w:rsidR="00F52BCA" w:rsidRDefault="00F52BCA" w:rsidP="000F20D4">
            <w:pPr>
              <w:jc w:val="center"/>
              <w:rPr>
                <w:rFonts w:ascii="NPSRawlinsonOT" w:hAnsi="NPSRawlinsonOT"/>
                <w:sz w:val="24"/>
                <w:szCs w:val="24"/>
              </w:rPr>
            </w:pPr>
          </w:p>
        </w:tc>
        <w:tc>
          <w:tcPr>
            <w:tcW w:w="935" w:type="dxa"/>
            <w:vAlign w:val="center"/>
          </w:tcPr>
          <w:p w14:paraId="2E3232D1" w14:textId="77777777" w:rsidR="00F52BCA" w:rsidRDefault="00F52BCA" w:rsidP="000F20D4">
            <w:pPr>
              <w:jc w:val="center"/>
              <w:rPr>
                <w:rFonts w:ascii="NPSRawlinsonOT" w:hAnsi="NPSRawlinsonOT"/>
                <w:sz w:val="24"/>
                <w:szCs w:val="24"/>
              </w:rPr>
            </w:pPr>
          </w:p>
        </w:tc>
        <w:tc>
          <w:tcPr>
            <w:tcW w:w="935" w:type="dxa"/>
            <w:vAlign w:val="center"/>
          </w:tcPr>
          <w:p w14:paraId="56D44E45" w14:textId="77777777" w:rsidR="00F52BCA" w:rsidRDefault="00F52BCA" w:rsidP="000F20D4">
            <w:pPr>
              <w:jc w:val="center"/>
              <w:rPr>
                <w:rFonts w:ascii="NPSRawlinsonOT" w:hAnsi="NPSRawlinsonOT"/>
                <w:sz w:val="24"/>
                <w:szCs w:val="24"/>
              </w:rPr>
            </w:pPr>
          </w:p>
        </w:tc>
        <w:tc>
          <w:tcPr>
            <w:tcW w:w="935" w:type="dxa"/>
            <w:vAlign w:val="center"/>
          </w:tcPr>
          <w:p w14:paraId="29CB9ECF" w14:textId="30C392C1" w:rsidR="00F52BCA" w:rsidRDefault="00620538" w:rsidP="000F20D4">
            <w:pPr>
              <w:jc w:val="center"/>
              <w:rPr>
                <w:rFonts w:ascii="NPSRawlinsonOT" w:hAnsi="NPSRawlinsonOT"/>
                <w:sz w:val="24"/>
                <w:szCs w:val="24"/>
              </w:rPr>
            </w:pPr>
            <w:r>
              <w:rPr>
                <w:rFonts w:ascii="NPSRawlinsonOT" w:hAnsi="NPSRawlinsonOT"/>
                <w:sz w:val="24"/>
                <w:szCs w:val="24"/>
              </w:rPr>
              <w:t>50</w:t>
            </w:r>
          </w:p>
        </w:tc>
        <w:tc>
          <w:tcPr>
            <w:tcW w:w="935" w:type="dxa"/>
            <w:vAlign w:val="center"/>
          </w:tcPr>
          <w:p w14:paraId="03983AB4" w14:textId="3C244B8F" w:rsidR="00F52BCA" w:rsidRDefault="00620538" w:rsidP="000F20D4">
            <w:pPr>
              <w:jc w:val="center"/>
              <w:rPr>
                <w:rFonts w:ascii="NPSRawlinsonOT" w:hAnsi="NPSRawlinsonOT"/>
                <w:sz w:val="24"/>
                <w:szCs w:val="24"/>
              </w:rPr>
            </w:pPr>
            <w:r>
              <w:rPr>
                <w:rFonts w:ascii="NPSRawlinsonOT" w:hAnsi="NPSRawlinsonOT"/>
                <w:sz w:val="24"/>
                <w:szCs w:val="24"/>
              </w:rPr>
              <w:t>4.72</w:t>
            </w:r>
          </w:p>
        </w:tc>
        <w:tc>
          <w:tcPr>
            <w:tcW w:w="935" w:type="dxa"/>
            <w:vAlign w:val="center"/>
          </w:tcPr>
          <w:p w14:paraId="0210B428" w14:textId="13DFAFA9" w:rsidR="00F52BCA" w:rsidRDefault="00177566" w:rsidP="000F20D4">
            <w:pPr>
              <w:jc w:val="center"/>
              <w:rPr>
                <w:rFonts w:ascii="NPSRawlinsonOT" w:hAnsi="NPSRawlinsonOT"/>
                <w:sz w:val="24"/>
                <w:szCs w:val="24"/>
              </w:rPr>
            </w:pPr>
            <w:r>
              <w:rPr>
                <w:rFonts w:ascii="NPSRawlinsonOT" w:hAnsi="NPSRawlinsonOT"/>
                <w:sz w:val="24"/>
                <w:szCs w:val="24"/>
              </w:rPr>
              <w:t>81.88</w:t>
            </w:r>
          </w:p>
        </w:tc>
      </w:tr>
      <w:tr w:rsidR="00EE2D9D" w14:paraId="1F0CEF4C" w14:textId="77777777" w:rsidTr="001936BE">
        <w:trPr>
          <w:trHeight w:val="360"/>
        </w:trPr>
        <w:tc>
          <w:tcPr>
            <w:tcW w:w="935" w:type="dxa"/>
            <w:vAlign w:val="center"/>
          </w:tcPr>
          <w:p w14:paraId="601E8E54" w14:textId="4311CF0C" w:rsidR="00EE2D9D" w:rsidRDefault="00F52BCA" w:rsidP="000F20D4">
            <w:pPr>
              <w:jc w:val="center"/>
              <w:rPr>
                <w:rFonts w:ascii="NPSRawlinsonOT" w:hAnsi="NPSRawlinsonOT"/>
                <w:sz w:val="24"/>
                <w:szCs w:val="24"/>
              </w:rPr>
            </w:pPr>
            <w:r>
              <w:rPr>
                <w:rFonts w:ascii="NPSRawlinsonOT" w:hAnsi="NPSRawlinsonOT"/>
                <w:sz w:val="24"/>
                <w:szCs w:val="24"/>
              </w:rPr>
              <w:t>Fire</w:t>
            </w:r>
          </w:p>
        </w:tc>
        <w:tc>
          <w:tcPr>
            <w:tcW w:w="935" w:type="dxa"/>
            <w:vAlign w:val="center"/>
          </w:tcPr>
          <w:p w14:paraId="0F4706A8" w14:textId="0EDDA99F" w:rsidR="00EE2D9D" w:rsidRDefault="00F400AD"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32D72237" w14:textId="290A731D" w:rsidR="00EE2D9D" w:rsidRDefault="002E6AA2" w:rsidP="000F20D4">
            <w:pPr>
              <w:jc w:val="center"/>
              <w:rPr>
                <w:rFonts w:ascii="NPSRawlinsonOT" w:hAnsi="NPSRawlinsonOT"/>
                <w:sz w:val="24"/>
                <w:szCs w:val="24"/>
              </w:rPr>
            </w:pPr>
            <w:r>
              <w:rPr>
                <w:rFonts w:ascii="NPSRawlinsonOT" w:hAnsi="NPSRawlinsonOT"/>
                <w:sz w:val="24"/>
                <w:szCs w:val="24"/>
              </w:rPr>
              <w:t>6.73</w:t>
            </w:r>
          </w:p>
        </w:tc>
        <w:tc>
          <w:tcPr>
            <w:tcW w:w="935" w:type="dxa"/>
            <w:vAlign w:val="center"/>
          </w:tcPr>
          <w:p w14:paraId="024860E4" w14:textId="02BFFCEF" w:rsidR="00EE2D9D" w:rsidRDefault="00344603" w:rsidP="000F20D4">
            <w:pPr>
              <w:jc w:val="center"/>
              <w:rPr>
                <w:rFonts w:ascii="NPSRawlinsonOT" w:hAnsi="NPSRawlinsonOT"/>
                <w:sz w:val="24"/>
                <w:szCs w:val="24"/>
              </w:rPr>
            </w:pPr>
            <w:r>
              <w:rPr>
                <w:rFonts w:ascii="NPSRawlinsonOT" w:hAnsi="NPSRawlinsonOT"/>
                <w:sz w:val="24"/>
                <w:szCs w:val="24"/>
              </w:rPr>
              <w:t>100</w:t>
            </w:r>
          </w:p>
        </w:tc>
        <w:tc>
          <w:tcPr>
            <w:tcW w:w="935" w:type="dxa"/>
            <w:vAlign w:val="center"/>
          </w:tcPr>
          <w:p w14:paraId="2DB9B431" w14:textId="787AA47D" w:rsidR="00EE2D9D" w:rsidRDefault="008A5E65"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48427978" w14:textId="361893D3" w:rsidR="00EE2D9D" w:rsidRDefault="00080AAF" w:rsidP="000F20D4">
            <w:pPr>
              <w:jc w:val="center"/>
              <w:rPr>
                <w:rFonts w:ascii="NPSRawlinsonOT" w:hAnsi="NPSRawlinsonOT"/>
                <w:sz w:val="24"/>
                <w:szCs w:val="24"/>
              </w:rPr>
            </w:pPr>
            <w:r>
              <w:rPr>
                <w:rFonts w:ascii="NPSRawlinsonOT" w:hAnsi="NPSRawlinsonOT"/>
                <w:sz w:val="24"/>
                <w:szCs w:val="24"/>
              </w:rPr>
              <w:t>5.75</w:t>
            </w:r>
          </w:p>
        </w:tc>
        <w:tc>
          <w:tcPr>
            <w:tcW w:w="935" w:type="dxa"/>
            <w:vAlign w:val="center"/>
          </w:tcPr>
          <w:p w14:paraId="393ACDE1" w14:textId="02FE25FA" w:rsidR="00EE2D9D" w:rsidRDefault="004D35AD" w:rsidP="000F20D4">
            <w:pPr>
              <w:jc w:val="center"/>
              <w:rPr>
                <w:rFonts w:ascii="NPSRawlinsonOT" w:hAnsi="NPSRawlinsonOT"/>
                <w:sz w:val="24"/>
                <w:szCs w:val="24"/>
              </w:rPr>
            </w:pPr>
            <w:r>
              <w:rPr>
                <w:rFonts w:ascii="NPSRawlinsonOT" w:hAnsi="NPSRawlinsonOT"/>
                <w:sz w:val="24"/>
                <w:szCs w:val="24"/>
              </w:rPr>
              <w:t>100</w:t>
            </w:r>
          </w:p>
        </w:tc>
        <w:tc>
          <w:tcPr>
            <w:tcW w:w="935" w:type="dxa"/>
            <w:vAlign w:val="center"/>
          </w:tcPr>
          <w:p w14:paraId="1FF9100D" w14:textId="46277E7F" w:rsidR="00EE2D9D" w:rsidRDefault="00620538" w:rsidP="000F20D4">
            <w:pPr>
              <w:jc w:val="center"/>
              <w:rPr>
                <w:rFonts w:ascii="NPSRawlinsonOT" w:hAnsi="NPSRawlinsonOT"/>
                <w:sz w:val="24"/>
                <w:szCs w:val="24"/>
              </w:rPr>
            </w:pPr>
            <w:r>
              <w:rPr>
                <w:rFonts w:ascii="NPSRawlinsonOT" w:hAnsi="NPSRawlinsonOT"/>
                <w:sz w:val="24"/>
                <w:szCs w:val="24"/>
              </w:rPr>
              <w:t>65</w:t>
            </w:r>
          </w:p>
        </w:tc>
        <w:tc>
          <w:tcPr>
            <w:tcW w:w="935" w:type="dxa"/>
            <w:vAlign w:val="center"/>
          </w:tcPr>
          <w:p w14:paraId="30E977FF" w14:textId="3827CABF" w:rsidR="00EE2D9D" w:rsidRDefault="00620538" w:rsidP="000F20D4">
            <w:pPr>
              <w:jc w:val="center"/>
              <w:rPr>
                <w:rFonts w:ascii="NPSRawlinsonOT" w:hAnsi="NPSRawlinsonOT"/>
                <w:sz w:val="24"/>
                <w:szCs w:val="24"/>
              </w:rPr>
            </w:pPr>
            <w:r>
              <w:rPr>
                <w:rFonts w:ascii="NPSRawlinsonOT" w:hAnsi="NPSRawlinsonOT"/>
                <w:sz w:val="24"/>
                <w:szCs w:val="24"/>
              </w:rPr>
              <w:t>3.81</w:t>
            </w:r>
          </w:p>
        </w:tc>
        <w:tc>
          <w:tcPr>
            <w:tcW w:w="935" w:type="dxa"/>
            <w:vAlign w:val="center"/>
          </w:tcPr>
          <w:p w14:paraId="07AD5119" w14:textId="3A7FB086" w:rsidR="00EE2D9D" w:rsidRDefault="00177566" w:rsidP="000F20D4">
            <w:pPr>
              <w:jc w:val="center"/>
              <w:rPr>
                <w:rFonts w:ascii="NPSRawlinsonOT" w:hAnsi="NPSRawlinsonOT"/>
                <w:sz w:val="24"/>
                <w:szCs w:val="24"/>
              </w:rPr>
            </w:pPr>
            <w:r>
              <w:rPr>
                <w:rFonts w:ascii="NPSRawlinsonOT" w:hAnsi="NPSRawlinsonOT"/>
                <w:sz w:val="24"/>
                <w:szCs w:val="24"/>
              </w:rPr>
              <w:t>53.56</w:t>
            </w:r>
          </w:p>
        </w:tc>
      </w:tr>
      <w:tr w:rsidR="00EE2D9D" w14:paraId="3C2504A5" w14:textId="77777777" w:rsidTr="001936BE">
        <w:trPr>
          <w:trHeight w:val="360"/>
        </w:trPr>
        <w:tc>
          <w:tcPr>
            <w:tcW w:w="935" w:type="dxa"/>
            <w:vAlign w:val="center"/>
          </w:tcPr>
          <w:p w14:paraId="4E44E776" w14:textId="5A0D5FE4" w:rsidR="00EE2D9D" w:rsidRDefault="00F52BCA" w:rsidP="000F20D4">
            <w:pPr>
              <w:jc w:val="center"/>
              <w:rPr>
                <w:rFonts w:ascii="NPSRawlinsonOT" w:hAnsi="NPSRawlinsonOT"/>
                <w:sz w:val="24"/>
                <w:szCs w:val="24"/>
              </w:rPr>
            </w:pPr>
            <w:r>
              <w:rPr>
                <w:rFonts w:ascii="NPSRawlinsonOT" w:hAnsi="NPSRawlinsonOT"/>
                <w:sz w:val="24"/>
                <w:szCs w:val="24"/>
              </w:rPr>
              <w:t>MM</w:t>
            </w:r>
          </w:p>
        </w:tc>
        <w:tc>
          <w:tcPr>
            <w:tcW w:w="935" w:type="dxa"/>
            <w:vAlign w:val="center"/>
          </w:tcPr>
          <w:p w14:paraId="44708431" w14:textId="77777777" w:rsidR="00EE2D9D" w:rsidRDefault="00EE2D9D" w:rsidP="000F20D4">
            <w:pPr>
              <w:jc w:val="center"/>
              <w:rPr>
                <w:rFonts w:ascii="NPSRawlinsonOT" w:hAnsi="NPSRawlinsonOT"/>
                <w:sz w:val="24"/>
                <w:szCs w:val="24"/>
              </w:rPr>
            </w:pPr>
          </w:p>
        </w:tc>
        <w:tc>
          <w:tcPr>
            <w:tcW w:w="935" w:type="dxa"/>
            <w:vAlign w:val="center"/>
          </w:tcPr>
          <w:p w14:paraId="2B8C1BFA" w14:textId="77777777" w:rsidR="00EE2D9D" w:rsidRDefault="00EE2D9D" w:rsidP="000F20D4">
            <w:pPr>
              <w:jc w:val="center"/>
              <w:rPr>
                <w:rFonts w:ascii="NPSRawlinsonOT" w:hAnsi="NPSRawlinsonOT"/>
                <w:sz w:val="24"/>
                <w:szCs w:val="24"/>
              </w:rPr>
            </w:pPr>
          </w:p>
        </w:tc>
        <w:tc>
          <w:tcPr>
            <w:tcW w:w="935" w:type="dxa"/>
            <w:vAlign w:val="center"/>
          </w:tcPr>
          <w:p w14:paraId="391A06EF" w14:textId="77777777" w:rsidR="00EE2D9D" w:rsidRDefault="00EE2D9D" w:rsidP="000F20D4">
            <w:pPr>
              <w:jc w:val="center"/>
              <w:rPr>
                <w:rFonts w:ascii="NPSRawlinsonOT" w:hAnsi="NPSRawlinsonOT"/>
                <w:sz w:val="24"/>
                <w:szCs w:val="24"/>
              </w:rPr>
            </w:pPr>
          </w:p>
        </w:tc>
        <w:tc>
          <w:tcPr>
            <w:tcW w:w="935" w:type="dxa"/>
            <w:vAlign w:val="center"/>
          </w:tcPr>
          <w:p w14:paraId="3688D2BF" w14:textId="77777777" w:rsidR="00EE2D9D" w:rsidRDefault="00EE2D9D" w:rsidP="000F20D4">
            <w:pPr>
              <w:jc w:val="center"/>
              <w:rPr>
                <w:rFonts w:ascii="NPSRawlinsonOT" w:hAnsi="NPSRawlinsonOT"/>
                <w:sz w:val="24"/>
                <w:szCs w:val="24"/>
              </w:rPr>
            </w:pPr>
          </w:p>
        </w:tc>
        <w:tc>
          <w:tcPr>
            <w:tcW w:w="935" w:type="dxa"/>
            <w:vAlign w:val="center"/>
          </w:tcPr>
          <w:p w14:paraId="3A09ADA6" w14:textId="77777777" w:rsidR="00EE2D9D" w:rsidRDefault="00EE2D9D" w:rsidP="000F20D4">
            <w:pPr>
              <w:jc w:val="center"/>
              <w:rPr>
                <w:rFonts w:ascii="NPSRawlinsonOT" w:hAnsi="NPSRawlinsonOT"/>
                <w:sz w:val="24"/>
                <w:szCs w:val="24"/>
              </w:rPr>
            </w:pPr>
          </w:p>
        </w:tc>
        <w:tc>
          <w:tcPr>
            <w:tcW w:w="935" w:type="dxa"/>
            <w:vAlign w:val="center"/>
          </w:tcPr>
          <w:p w14:paraId="20577EFE" w14:textId="77777777" w:rsidR="00EE2D9D" w:rsidRDefault="00EE2D9D" w:rsidP="000F20D4">
            <w:pPr>
              <w:jc w:val="center"/>
              <w:rPr>
                <w:rFonts w:ascii="NPSRawlinsonOT" w:hAnsi="NPSRawlinsonOT"/>
                <w:sz w:val="24"/>
                <w:szCs w:val="24"/>
              </w:rPr>
            </w:pPr>
          </w:p>
        </w:tc>
        <w:tc>
          <w:tcPr>
            <w:tcW w:w="935" w:type="dxa"/>
            <w:vAlign w:val="center"/>
          </w:tcPr>
          <w:p w14:paraId="57AF86E7" w14:textId="77777777" w:rsidR="00EE2D9D" w:rsidRDefault="00EE2D9D" w:rsidP="000F20D4">
            <w:pPr>
              <w:jc w:val="center"/>
              <w:rPr>
                <w:rFonts w:ascii="NPSRawlinsonOT" w:hAnsi="NPSRawlinsonOT"/>
                <w:sz w:val="24"/>
                <w:szCs w:val="24"/>
              </w:rPr>
            </w:pPr>
          </w:p>
        </w:tc>
        <w:tc>
          <w:tcPr>
            <w:tcW w:w="935" w:type="dxa"/>
            <w:vAlign w:val="center"/>
          </w:tcPr>
          <w:p w14:paraId="03D72157" w14:textId="77777777" w:rsidR="00EE2D9D" w:rsidRDefault="00EE2D9D" w:rsidP="000F20D4">
            <w:pPr>
              <w:jc w:val="center"/>
              <w:rPr>
                <w:rFonts w:ascii="NPSRawlinsonOT" w:hAnsi="NPSRawlinsonOT"/>
                <w:sz w:val="24"/>
                <w:szCs w:val="24"/>
              </w:rPr>
            </w:pPr>
          </w:p>
        </w:tc>
        <w:tc>
          <w:tcPr>
            <w:tcW w:w="935" w:type="dxa"/>
            <w:vAlign w:val="center"/>
          </w:tcPr>
          <w:p w14:paraId="6F26BCC7" w14:textId="77777777" w:rsidR="00EE2D9D" w:rsidRDefault="00EE2D9D" w:rsidP="000F20D4">
            <w:pPr>
              <w:jc w:val="center"/>
              <w:rPr>
                <w:rFonts w:ascii="NPSRawlinsonOT" w:hAnsi="NPSRawlinsonOT"/>
                <w:sz w:val="24"/>
                <w:szCs w:val="24"/>
              </w:rPr>
            </w:pPr>
          </w:p>
        </w:tc>
      </w:tr>
      <w:tr w:rsidR="00EE2D9D" w14:paraId="4A55B00F" w14:textId="77777777" w:rsidTr="001936BE">
        <w:trPr>
          <w:trHeight w:val="360"/>
        </w:trPr>
        <w:tc>
          <w:tcPr>
            <w:tcW w:w="935" w:type="dxa"/>
            <w:vAlign w:val="center"/>
          </w:tcPr>
          <w:p w14:paraId="73300C93" w14:textId="462B7575" w:rsidR="00EE2D9D" w:rsidRDefault="00F52BCA" w:rsidP="000F20D4">
            <w:pPr>
              <w:jc w:val="center"/>
              <w:rPr>
                <w:rFonts w:ascii="NPSRawlinsonOT" w:hAnsi="NPSRawlinsonOT"/>
                <w:sz w:val="24"/>
                <w:szCs w:val="24"/>
              </w:rPr>
            </w:pPr>
            <w:r>
              <w:rPr>
                <w:rFonts w:ascii="NPSRawlinsonOT" w:hAnsi="NPSRawlinsonOT"/>
                <w:sz w:val="24"/>
                <w:szCs w:val="24"/>
              </w:rPr>
              <w:t>Ripar</w:t>
            </w:r>
          </w:p>
        </w:tc>
        <w:tc>
          <w:tcPr>
            <w:tcW w:w="935" w:type="dxa"/>
            <w:vAlign w:val="center"/>
          </w:tcPr>
          <w:p w14:paraId="155F4D0E" w14:textId="4DC8FF99" w:rsidR="00EE2D9D" w:rsidRDefault="00F400AD" w:rsidP="000F20D4">
            <w:pPr>
              <w:jc w:val="center"/>
              <w:rPr>
                <w:rFonts w:ascii="NPSRawlinsonOT" w:hAnsi="NPSRawlinsonOT"/>
                <w:sz w:val="24"/>
                <w:szCs w:val="24"/>
              </w:rPr>
            </w:pPr>
            <w:r>
              <w:rPr>
                <w:rFonts w:ascii="NPSRawlinsonOT" w:hAnsi="NPSRawlinsonOT"/>
                <w:sz w:val="24"/>
                <w:szCs w:val="24"/>
              </w:rPr>
              <w:t>35</w:t>
            </w:r>
          </w:p>
        </w:tc>
        <w:tc>
          <w:tcPr>
            <w:tcW w:w="935" w:type="dxa"/>
            <w:vAlign w:val="center"/>
          </w:tcPr>
          <w:p w14:paraId="041BCA10" w14:textId="3085379A" w:rsidR="00EE2D9D" w:rsidRDefault="002E6AA2" w:rsidP="000F20D4">
            <w:pPr>
              <w:jc w:val="center"/>
              <w:rPr>
                <w:rFonts w:ascii="NPSRawlinsonOT" w:hAnsi="NPSRawlinsonOT"/>
                <w:sz w:val="24"/>
                <w:szCs w:val="24"/>
              </w:rPr>
            </w:pPr>
            <w:r>
              <w:rPr>
                <w:rFonts w:ascii="NPSRawlinsonOT" w:hAnsi="NPSRawlinsonOT"/>
                <w:sz w:val="24"/>
                <w:szCs w:val="24"/>
              </w:rPr>
              <w:t>3.27</w:t>
            </w:r>
          </w:p>
        </w:tc>
        <w:tc>
          <w:tcPr>
            <w:tcW w:w="935" w:type="dxa"/>
            <w:vAlign w:val="center"/>
          </w:tcPr>
          <w:p w14:paraId="39236F3A" w14:textId="3580F6C1" w:rsidR="00EE2D9D" w:rsidRDefault="003A5915" w:rsidP="000F20D4">
            <w:pPr>
              <w:jc w:val="center"/>
              <w:rPr>
                <w:rFonts w:ascii="NPSRawlinsonOT" w:hAnsi="NPSRawlinsonOT"/>
                <w:sz w:val="24"/>
                <w:szCs w:val="24"/>
              </w:rPr>
            </w:pPr>
            <w:r>
              <w:rPr>
                <w:rFonts w:ascii="NPSRawlinsonOT" w:hAnsi="NPSRawlinsonOT"/>
                <w:sz w:val="24"/>
                <w:szCs w:val="24"/>
              </w:rPr>
              <w:t>93.54</w:t>
            </w:r>
          </w:p>
        </w:tc>
        <w:tc>
          <w:tcPr>
            <w:tcW w:w="935" w:type="dxa"/>
            <w:vAlign w:val="center"/>
          </w:tcPr>
          <w:p w14:paraId="1F6ECC61" w14:textId="1405516A" w:rsidR="00EE2D9D" w:rsidRDefault="008A5E65" w:rsidP="000F20D4">
            <w:pPr>
              <w:jc w:val="center"/>
              <w:rPr>
                <w:rFonts w:ascii="NPSRawlinsonOT" w:hAnsi="NPSRawlinsonOT"/>
                <w:sz w:val="24"/>
                <w:szCs w:val="24"/>
              </w:rPr>
            </w:pPr>
            <w:r>
              <w:rPr>
                <w:rFonts w:ascii="NPSRawlinsonOT" w:hAnsi="NPSRawlinsonOT"/>
                <w:sz w:val="24"/>
                <w:szCs w:val="24"/>
              </w:rPr>
              <w:t>0</w:t>
            </w:r>
          </w:p>
        </w:tc>
        <w:tc>
          <w:tcPr>
            <w:tcW w:w="935" w:type="dxa"/>
            <w:vAlign w:val="center"/>
          </w:tcPr>
          <w:p w14:paraId="78A36393" w14:textId="35A2A965" w:rsidR="00EE2D9D" w:rsidRDefault="00080AAF" w:rsidP="000F20D4">
            <w:pPr>
              <w:jc w:val="center"/>
              <w:rPr>
                <w:rFonts w:ascii="NPSRawlinsonOT" w:hAnsi="NPSRawlinsonOT"/>
                <w:sz w:val="24"/>
                <w:szCs w:val="24"/>
              </w:rPr>
            </w:pPr>
            <w:r>
              <w:rPr>
                <w:rFonts w:ascii="NPSRawlinsonOT" w:hAnsi="NPSRawlinsonOT"/>
                <w:sz w:val="24"/>
                <w:szCs w:val="24"/>
              </w:rPr>
              <w:t>5.52</w:t>
            </w:r>
          </w:p>
        </w:tc>
        <w:tc>
          <w:tcPr>
            <w:tcW w:w="935" w:type="dxa"/>
            <w:vAlign w:val="center"/>
          </w:tcPr>
          <w:p w14:paraId="2F300367" w14:textId="7CD2BD3D" w:rsidR="00EE2D9D" w:rsidRDefault="004D35AD" w:rsidP="000F20D4">
            <w:pPr>
              <w:jc w:val="center"/>
              <w:rPr>
                <w:rFonts w:ascii="NPSRawlinsonOT" w:hAnsi="NPSRawlinsonOT"/>
                <w:sz w:val="24"/>
                <w:szCs w:val="24"/>
              </w:rPr>
            </w:pPr>
            <w:r>
              <w:rPr>
                <w:rFonts w:ascii="NPSRawlinsonOT" w:hAnsi="NPSRawlinsonOT"/>
                <w:sz w:val="24"/>
                <w:szCs w:val="24"/>
              </w:rPr>
              <w:t>100</w:t>
            </w:r>
          </w:p>
        </w:tc>
        <w:tc>
          <w:tcPr>
            <w:tcW w:w="935" w:type="dxa"/>
            <w:vAlign w:val="center"/>
          </w:tcPr>
          <w:p w14:paraId="5FFF49C7" w14:textId="6DFEACF8" w:rsidR="00EE2D9D" w:rsidRDefault="00620538" w:rsidP="000F20D4">
            <w:pPr>
              <w:jc w:val="center"/>
              <w:rPr>
                <w:rFonts w:ascii="NPSRawlinsonOT" w:hAnsi="NPSRawlinsonOT"/>
                <w:sz w:val="24"/>
                <w:szCs w:val="24"/>
              </w:rPr>
            </w:pPr>
            <w:r>
              <w:rPr>
                <w:rFonts w:ascii="NPSRawlinsonOT" w:hAnsi="NPSRawlinsonOT"/>
                <w:sz w:val="24"/>
                <w:szCs w:val="24"/>
              </w:rPr>
              <w:t>65</w:t>
            </w:r>
          </w:p>
        </w:tc>
        <w:tc>
          <w:tcPr>
            <w:tcW w:w="935" w:type="dxa"/>
            <w:vAlign w:val="center"/>
          </w:tcPr>
          <w:p w14:paraId="5FBE3C72" w14:textId="24D3D6E8" w:rsidR="00EE2D9D" w:rsidRDefault="00620538" w:rsidP="000F20D4">
            <w:pPr>
              <w:jc w:val="center"/>
              <w:rPr>
                <w:rFonts w:ascii="NPSRawlinsonOT" w:hAnsi="NPSRawlinsonOT"/>
                <w:sz w:val="24"/>
                <w:szCs w:val="24"/>
              </w:rPr>
            </w:pPr>
            <w:r>
              <w:rPr>
                <w:rFonts w:ascii="NPSRawlinsonOT" w:hAnsi="NPSRawlinsonOT"/>
                <w:sz w:val="24"/>
                <w:szCs w:val="24"/>
              </w:rPr>
              <w:t>4.97</w:t>
            </w:r>
          </w:p>
        </w:tc>
        <w:tc>
          <w:tcPr>
            <w:tcW w:w="935" w:type="dxa"/>
            <w:vAlign w:val="center"/>
          </w:tcPr>
          <w:p w14:paraId="2021C37F" w14:textId="335F5E3F" w:rsidR="00EE2D9D" w:rsidRDefault="00177566" w:rsidP="000F20D4">
            <w:pPr>
              <w:jc w:val="center"/>
              <w:rPr>
                <w:rFonts w:ascii="NPSRawlinsonOT" w:hAnsi="NPSRawlinsonOT"/>
                <w:sz w:val="24"/>
                <w:szCs w:val="24"/>
              </w:rPr>
            </w:pPr>
            <w:r>
              <w:rPr>
                <w:rFonts w:ascii="NPSRawlinsonOT" w:hAnsi="NPSRawlinsonOT"/>
                <w:sz w:val="24"/>
                <w:szCs w:val="24"/>
              </w:rPr>
              <w:t>72.2</w:t>
            </w:r>
          </w:p>
        </w:tc>
      </w:tr>
    </w:tbl>
    <w:p w14:paraId="77A12E6D" w14:textId="77777777" w:rsidR="00E67DAC" w:rsidRDefault="00E67DAC" w:rsidP="00776449">
      <w:pPr>
        <w:rPr>
          <w:rFonts w:ascii="NPSRawlinsonOT" w:hAnsi="NPSRawlinsonOT"/>
          <w:sz w:val="2"/>
          <w:szCs w:val="2"/>
        </w:rPr>
      </w:pPr>
    </w:p>
    <w:p w14:paraId="2D12D451" w14:textId="3505E168" w:rsidR="00177566" w:rsidRDefault="00F80961" w:rsidP="00177566">
      <w:pPr>
        <w:jc w:val="center"/>
        <w:rPr>
          <w:rFonts w:ascii="NPSRawlinsonOT" w:hAnsi="NPSRawlinsonOT"/>
          <w:i/>
          <w:iCs/>
          <w:sz w:val="24"/>
          <w:szCs w:val="24"/>
        </w:rPr>
      </w:pPr>
      <w:r>
        <w:rPr>
          <w:rFonts w:ascii="NPSRawlinsonOT" w:hAnsi="NPSRawlinsonOT"/>
          <w:i/>
          <w:iCs/>
          <w:sz w:val="24"/>
          <w:szCs w:val="24"/>
        </w:rPr>
        <w:t xml:space="preserve">Table 4: The chosen model probability cutoffs for each disturbance type within each park, as well as the associated omission error rates and </w:t>
      </w:r>
      <w:r w:rsidR="008A3202">
        <w:rPr>
          <w:rFonts w:ascii="NPSRawlinsonOT" w:hAnsi="NPSRawlinsonOT"/>
          <w:i/>
          <w:iCs/>
          <w:sz w:val="24"/>
          <w:szCs w:val="24"/>
        </w:rPr>
        <w:t xml:space="preserve">percent of accepted labels. The error rates and percent of accepted labels </w:t>
      </w:r>
      <w:r w:rsidR="00D068EE">
        <w:rPr>
          <w:rFonts w:ascii="NPSRawlinsonOT" w:hAnsi="NPSRawlinsonOT"/>
          <w:i/>
          <w:iCs/>
          <w:sz w:val="24"/>
          <w:szCs w:val="24"/>
        </w:rPr>
        <w:t xml:space="preserve">help inform what probability cutoff is chosen and hopefully reflect the true </w:t>
      </w:r>
      <w:r w:rsidR="0008523C">
        <w:rPr>
          <w:rFonts w:ascii="NPSRawlinsonOT" w:hAnsi="NPSRawlinsonOT"/>
          <w:i/>
          <w:iCs/>
          <w:sz w:val="24"/>
          <w:szCs w:val="24"/>
        </w:rPr>
        <w:t>behavior of the random forest model on unseen data.</w:t>
      </w:r>
    </w:p>
    <w:p w14:paraId="00BCAED5" w14:textId="78CA797E" w:rsidR="0008523C" w:rsidRDefault="006925E4" w:rsidP="0008523C">
      <w:pPr>
        <w:rPr>
          <w:rFonts w:ascii="NPSRawlinsonOT" w:hAnsi="NPSRawlinsonOT"/>
          <w:sz w:val="32"/>
          <w:szCs w:val="32"/>
        </w:rPr>
      </w:pPr>
      <w:r>
        <w:rPr>
          <w:rFonts w:ascii="NPSRawlinsonOT" w:hAnsi="NPSRawlinsonOT"/>
          <w:sz w:val="32"/>
          <w:szCs w:val="32"/>
        </w:rPr>
        <w:t>3 Results</w:t>
      </w:r>
    </w:p>
    <w:p w14:paraId="78F34AC4" w14:textId="6F2B0A20" w:rsidR="006B7E02" w:rsidRDefault="00012C2E" w:rsidP="00776449">
      <w:pPr>
        <w:rPr>
          <w:rFonts w:ascii="NPSRawlinsonOT" w:hAnsi="NPSRawlinsonOT"/>
          <w:sz w:val="24"/>
          <w:szCs w:val="24"/>
        </w:rPr>
      </w:pPr>
      <w:r>
        <w:rPr>
          <w:rFonts w:ascii="NPSRawlinsonOT" w:hAnsi="NPSRawlinsonOT"/>
          <w:sz w:val="24"/>
          <w:szCs w:val="24"/>
        </w:rPr>
        <w:t>A separate random forest model was trained for each park, and within each park model probability cutoffs were found for each of the eight disturbance types.</w:t>
      </w:r>
      <w:r w:rsidR="007B24FE">
        <w:rPr>
          <w:rFonts w:ascii="NPSRawlinsonOT" w:hAnsi="NPSRawlinsonOT"/>
          <w:sz w:val="24"/>
          <w:szCs w:val="24"/>
        </w:rPr>
        <w:t xml:space="preserve"> Th</w:t>
      </w:r>
      <w:r w:rsidR="007A6741">
        <w:rPr>
          <w:rFonts w:ascii="NPSRawlinsonOT" w:hAnsi="NPSRawlinsonOT"/>
          <w:sz w:val="24"/>
          <w:szCs w:val="24"/>
        </w:rPr>
        <w:t>ese</w:t>
      </w:r>
      <w:r w:rsidR="007B24FE">
        <w:rPr>
          <w:rFonts w:ascii="NPSRawlinsonOT" w:hAnsi="NPSRawlinsonOT"/>
          <w:sz w:val="24"/>
          <w:szCs w:val="24"/>
        </w:rPr>
        <w:t xml:space="preserve"> model</w:t>
      </w:r>
      <w:r w:rsidR="007A6741">
        <w:rPr>
          <w:rFonts w:ascii="NPSRawlinsonOT" w:hAnsi="NPSRawlinsonOT"/>
          <w:sz w:val="24"/>
          <w:szCs w:val="24"/>
        </w:rPr>
        <w:t>s</w:t>
      </w:r>
      <w:r w:rsidR="007B24FE">
        <w:rPr>
          <w:rFonts w:ascii="NPSRawlinsonOT" w:hAnsi="NPSRawlinsonOT"/>
          <w:sz w:val="24"/>
          <w:szCs w:val="24"/>
        </w:rPr>
        <w:t xml:space="preserve"> </w:t>
      </w:r>
      <w:r w:rsidR="007A6741">
        <w:rPr>
          <w:rFonts w:ascii="NPSRawlinsonOT" w:hAnsi="NPSRawlinsonOT"/>
          <w:sz w:val="24"/>
          <w:szCs w:val="24"/>
        </w:rPr>
        <w:t>were</w:t>
      </w:r>
      <w:r w:rsidR="007B24FE">
        <w:rPr>
          <w:rFonts w:ascii="NPSRawlinsonOT" w:hAnsi="NPSRawlinsonOT"/>
          <w:sz w:val="24"/>
          <w:szCs w:val="24"/>
        </w:rPr>
        <w:t xml:space="preserve"> then applied to new, unseen disturbance patches and the labeling results were subjected to the probability cutoffs shown in Table 4. </w:t>
      </w:r>
      <w:r w:rsidR="001936BE">
        <w:rPr>
          <w:rFonts w:ascii="NPSRawlinsonOT" w:hAnsi="NPSRawlinsonOT"/>
          <w:sz w:val="24"/>
          <w:szCs w:val="24"/>
        </w:rPr>
        <w:t xml:space="preserve">For Mount Rainier, no clearing or mass movement labels were accepted. For Olympic, no defoliation or mass movement labels were accepted. For North Cascades, no blowdown, clearing, or mass movement labels were accepted. </w:t>
      </w:r>
      <w:r w:rsidR="003A1266">
        <w:rPr>
          <w:rFonts w:ascii="NPSRawlinsonOT" w:hAnsi="NPSRawlinsonOT"/>
          <w:sz w:val="24"/>
          <w:szCs w:val="24"/>
        </w:rPr>
        <w:t>The following charts show the labeling result for each park.</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B7E02" w14:paraId="43586552" w14:textId="77777777" w:rsidTr="008644B8">
        <w:trPr>
          <w:trHeight w:val="360"/>
        </w:trPr>
        <w:tc>
          <w:tcPr>
            <w:tcW w:w="1558" w:type="dxa"/>
            <w:vAlign w:val="center"/>
          </w:tcPr>
          <w:p w14:paraId="787283CC" w14:textId="77777777" w:rsidR="006B7E02" w:rsidRPr="00801B26" w:rsidRDefault="006B7E02" w:rsidP="008644B8">
            <w:pPr>
              <w:jc w:val="center"/>
              <w:rPr>
                <w:rFonts w:ascii="NPSRawlinsonOT" w:hAnsi="NPSRawlinsonOT"/>
                <w:sz w:val="24"/>
                <w:szCs w:val="24"/>
              </w:rPr>
            </w:pPr>
            <w:r w:rsidRPr="00801B26">
              <w:rPr>
                <w:rFonts w:ascii="NPSRawlinsonOT" w:hAnsi="NPSRawlinsonOT"/>
                <w:sz w:val="24"/>
                <w:szCs w:val="24"/>
              </w:rPr>
              <w:lastRenderedPageBreak/>
              <w:t>Disturbance</w:t>
            </w:r>
          </w:p>
        </w:tc>
        <w:tc>
          <w:tcPr>
            <w:tcW w:w="1558" w:type="dxa"/>
            <w:vAlign w:val="center"/>
          </w:tcPr>
          <w:p w14:paraId="5C372E1B"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Total Labels</w:t>
            </w:r>
          </w:p>
        </w:tc>
        <w:tc>
          <w:tcPr>
            <w:tcW w:w="1558" w:type="dxa"/>
            <w:vAlign w:val="center"/>
          </w:tcPr>
          <w:p w14:paraId="4BF0AB88"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Accepted</w:t>
            </w:r>
          </w:p>
        </w:tc>
        <w:tc>
          <w:tcPr>
            <w:tcW w:w="1558" w:type="dxa"/>
            <w:vAlign w:val="center"/>
          </w:tcPr>
          <w:p w14:paraId="6AF1658F"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Accepted</w:t>
            </w:r>
          </w:p>
        </w:tc>
        <w:tc>
          <w:tcPr>
            <w:tcW w:w="1559" w:type="dxa"/>
            <w:vAlign w:val="center"/>
          </w:tcPr>
          <w:p w14:paraId="49D20108"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Expected Error %</w:t>
            </w:r>
          </w:p>
        </w:tc>
        <w:tc>
          <w:tcPr>
            <w:tcW w:w="1559" w:type="dxa"/>
            <w:vAlign w:val="center"/>
          </w:tcPr>
          <w:p w14:paraId="187E60E8"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Secondary Labels</w:t>
            </w:r>
          </w:p>
        </w:tc>
      </w:tr>
      <w:tr w:rsidR="006B7E02" w14:paraId="28598167" w14:textId="77777777" w:rsidTr="008644B8">
        <w:trPr>
          <w:trHeight w:val="360"/>
        </w:trPr>
        <w:tc>
          <w:tcPr>
            <w:tcW w:w="1558" w:type="dxa"/>
            <w:vAlign w:val="center"/>
          </w:tcPr>
          <w:p w14:paraId="3133C7BE"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AV</w:t>
            </w:r>
          </w:p>
        </w:tc>
        <w:tc>
          <w:tcPr>
            <w:tcW w:w="1558" w:type="dxa"/>
            <w:vAlign w:val="center"/>
          </w:tcPr>
          <w:p w14:paraId="2A828C68" w14:textId="7457A60F" w:rsidR="006B7E02" w:rsidRPr="00801B26" w:rsidRDefault="004412E6" w:rsidP="008644B8">
            <w:pPr>
              <w:jc w:val="center"/>
              <w:rPr>
                <w:rFonts w:ascii="NPSRawlinsonOT" w:hAnsi="NPSRawlinsonOT"/>
                <w:sz w:val="24"/>
                <w:szCs w:val="24"/>
              </w:rPr>
            </w:pPr>
            <w:r>
              <w:rPr>
                <w:rFonts w:ascii="NPSRawlinsonOT" w:hAnsi="NPSRawlinsonOT"/>
                <w:sz w:val="24"/>
                <w:szCs w:val="24"/>
              </w:rPr>
              <w:t>1364</w:t>
            </w:r>
          </w:p>
        </w:tc>
        <w:tc>
          <w:tcPr>
            <w:tcW w:w="1558" w:type="dxa"/>
            <w:vAlign w:val="center"/>
          </w:tcPr>
          <w:p w14:paraId="6D513716" w14:textId="6DD26CC4" w:rsidR="006B7E02" w:rsidRPr="00801B26" w:rsidRDefault="004412E6" w:rsidP="008644B8">
            <w:pPr>
              <w:jc w:val="center"/>
              <w:rPr>
                <w:rFonts w:ascii="NPSRawlinsonOT" w:hAnsi="NPSRawlinsonOT"/>
                <w:sz w:val="24"/>
                <w:szCs w:val="24"/>
              </w:rPr>
            </w:pPr>
            <w:r>
              <w:rPr>
                <w:rFonts w:ascii="NPSRawlinsonOT" w:hAnsi="NPSRawlinsonOT"/>
                <w:sz w:val="24"/>
                <w:szCs w:val="24"/>
              </w:rPr>
              <w:t>1364</w:t>
            </w:r>
          </w:p>
        </w:tc>
        <w:tc>
          <w:tcPr>
            <w:tcW w:w="1558" w:type="dxa"/>
            <w:vAlign w:val="center"/>
          </w:tcPr>
          <w:p w14:paraId="5FBB47DE" w14:textId="7F28DB0E" w:rsidR="006B7E02" w:rsidRPr="00801B26" w:rsidRDefault="004412E6" w:rsidP="008644B8">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2EC0F9AC" w14:textId="6370C129" w:rsidR="006B7E02" w:rsidRPr="00801B26" w:rsidRDefault="004412E6" w:rsidP="008644B8">
            <w:pPr>
              <w:jc w:val="center"/>
              <w:rPr>
                <w:rFonts w:ascii="NPSRawlinsonOT" w:hAnsi="NPSRawlinsonOT"/>
                <w:sz w:val="24"/>
                <w:szCs w:val="24"/>
              </w:rPr>
            </w:pPr>
            <w:r>
              <w:rPr>
                <w:rFonts w:ascii="NPSRawlinsonOT" w:hAnsi="NPSRawlinsonOT"/>
                <w:sz w:val="24"/>
                <w:szCs w:val="24"/>
              </w:rPr>
              <w:t>3.67</w:t>
            </w:r>
          </w:p>
        </w:tc>
        <w:tc>
          <w:tcPr>
            <w:tcW w:w="1559" w:type="dxa"/>
            <w:vAlign w:val="center"/>
          </w:tcPr>
          <w:p w14:paraId="3C371626" w14:textId="02172839" w:rsidR="006B7E02" w:rsidRPr="00801B26" w:rsidRDefault="004412E6" w:rsidP="008644B8">
            <w:pPr>
              <w:jc w:val="center"/>
              <w:rPr>
                <w:rFonts w:ascii="NPSRawlinsonOT" w:hAnsi="NPSRawlinsonOT"/>
                <w:sz w:val="24"/>
                <w:szCs w:val="24"/>
              </w:rPr>
            </w:pPr>
            <w:r>
              <w:rPr>
                <w:rFonts w:ascii="NPSRawlinsonOT" w:hAnsi="NPSRawlinsonOT"/>
                <w:sz w:val="24"/>
                <w:szCs w:val="24"/>
              </w:rPr>
              <w:t>98</w:t>
            </w:r>
          </w:p>
        </w:tc>
      </w:tr>
      <w:tr w:rsidR="006B7E02" w14:paraId="49861566" w14:textId="77777777" w:rsidTr="008644B8">
        <w:trPr>
          <w:trHeight w:val="360"/>
        </w:trPr>
        <w:tc>
          <w:tcPr>
            <w:tcW w:w="1558" w:type="dxa"/>
            <w:vAlign w:val="center"/>
          </w:tcPr>
          <w:p w14:paraId="0CC61ED8"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Aval</w:t>
            </w:r>
          </w:p>
        </w:tc>
        <w:tc>
          <w:tcPr>
            <w:tcW w:w="1558" w:type="dxa"/>
            <w:vAlign w:val="center"/>
          </w:tcPr>
          <w:p w14:paraId="2799F074" w14:textId="52BFF0E1" w:rsidR="006B7E02" w:rsidRPr="00801B26" w:rsidRDefault="004412E6" w:rsidP="008644B8">
            <w:pPr>
              <w:jc w:val="center"/>
              <w:rPr>
                <w:rFonts w:ascii="NPSRawlinsonOT" w:hAnsi="NPSRawlinsonOT"/>
                <w:sz w:val="24"/>
                <w:szCs w:val="24"/>
              </w:rPr>
            </w:pPr>
            <w:r>
              <w:rPr>
                <w:rFonts w:ascii="NPSRawlinsonOT" w:hAnsi="NPSRawlinsonOT"/>
                <w:sz w:val="24"/>
                <w:szCs w:val="24"/>
              </w:rPr>
              <w:t>467</w:t>
            </w:r>
          </w:p>
        </w:tc>
        <w:tc>
          <w:tcPr>
            <w:tcW w:w="1558" w:type="dxa"/>
            <w:vAlign w:val="center"/>
          </w:tcPr>
          <w:p w14:paraId="57AA5D84" w14:textId="7651134E" w:rsidR="006B7E02" w:rsidRPr="00801B26" w:rsidRDefault="004412E6" w:rsidP="008644B8">
            <w:pPr>
              <w:jc w:val="center"/>
              <w:rPr>
                <w:rFonts w:ascii="NPSRawlinsonOT" w:hAnsi="NPSRawlinsonOT"/>
                <w:sz w:val="24"/>
                <w:szCs w:val="24"/>
              </w:rPr>
            </w:pPr>
            <w:r>
              <w:rPr>
                <w:rFonts w:ascii="NPSRawlinsonOT" w:hAnsi="NPSRawlinsonOT"/>
                <w:sz w:val="24"/>
                <w:szCs w:val="24"/>
              </w:rPr>
              <w:t>125</w:t>
            </w:r>
          </w:p>
        </w:tc>
        <w:tc>
          <w:tcPr>
            <w:tcW w:w="1558" w:type="dxa"/>
            <w:vAlign w:val="center"/>
          </w:tcPr>
          <w:p w14:paraId="3DD286D1" w14:textId="13C9DE65" w:rsidR="006B7E02" w:rsidRPr="00801B26" w:rsidRDefault="004412E6" w:rsidP="008644B8">
            <w:pPr>
              <w:jc w:val="center"/>
              <w:rPr>
                <w:rFonts w:ascii="NPSRawlinsonOT" w:hAnsi="NPSRawlinsonOT"/>
                <w:sz w:val="24"/>
                <w:szCs w:val="24"/>
              </w:rPr>
            </w:pPr>
            <w:r>
              <w:rPr>
                <w:rFonts w:ascii="NPSRawlinsonOT" w:hAnsi="NPSRawlinsonOT"/>
                <w:sz w:val="24"/>
                <w:szCs w:val="24"/>
              </w:rPr>
              <w:t>26.77</w:t>
            </w:r>
          </w:p>
        </w:tc>
        <w:tc>
          <w:tcPr>
            <w:tcW w:w="1559" w:type="dxa"/>
            <w:vAlign w:val="center"/>
          </w:tcPr>
          <w:p w14:paraId="508ACF0D" w14:textId="768C349F" w:rsidR="006B7E02" w:rsidRPr="00801B26" w:rsidRDefault="004412E6" w:rsidP="008644B8">
            <w:pPr>
              <w:jc w:val="center"/>
              <w:rPr>
                <w:rFonts w:ascii="NPSRawlinsonOT" w:hAnsi="NPSRawlinsonOT"/>
                <w:sz w:val="24"/>
                <w:szCs w:val="24"/>
              </w:rPr>
            </w:pPr>
            <w:r>
              <w:rPr>
                <w:rFonts w:ascii="NPSRawlinsonOT" w:hAnsi="NPSRawlinsonOT"/>
                <w:sz w:val="24"/>
                <w:szCs w:val="24"/>
              </w:rPr>
              <w:t>3.33</w:t>
            </w:r>
          </w:p>
        </w:tc>
        <w:tc>
          <w:tcPr>
            <w:tcW w:w="1559" w:type="dxa"/>
            <w:vAlign w:val="center"/>
          </w:tcPr>
          <w:p w14:paraId="7835F85E" w14:textId="5040BD34" w:rsidR="006B7E02" w:rsidRPr="00801B26" w:rsidRDefault="004412E6" w:rsidP="008644B8">
            <w:pPr>
              <w:jc w:val="center"/>
              <w:rPr>
                <w:rFonts w:ascii="NPSRawlinsonOT" w:hAnsi="NPSRawlinsonOT"/>
                <w:sz w:val="24"/>
                <w:szCs w:val="24"/>
              </w:rPr>
            </w:pPr>
            <w:r>
              <w:rPr>
                <w:rFonts w:ascii="NPSRawlinsonOT" w:hAnsi="NPSRawlinsonOT"/>
                <w:sz w:val="24"/>
                <w:szCs w:val="24"/>
              </w:rPr>
              <w:t>0</w:t>
            </w:r>
          </w:p>
        </w:tc>
      </w:tr>
      <w:tr w:rsidR="006B7E02" w14:paraId="34083193" w14:textId="77777777" w:rsidTr="008644B8">
        <w:trPr>
          <w:trHeight w:val="360"/>
        </w:trPr>
        <w:tc>
          <w:tcPr>
            <w:tcW w:w="1558" w:type="dxa"/>
            <w:vAlign w:val="center"/>
          </w:tcPr>
          <w:p w14:paraId="37EFCF95"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Blow</w:t>
            </w:r>
          </w:p>
        </w:tc>
        <w:tc>
          <w:tcPr>
            <w:tcW w:w="1558" w:type="dxa"/>
            <w:vAlign w:val="center"/>
          </w:tcPr>
          <w:p w14:paraId="05FB65B1" w14:textId="58B11923" w:rsidR="006B7E02" w:rsidRPr="00801B26" w:rsidRDefault="004412E6" w:rsidP="008644B8">
            <w:pPr>
              <w:jc w:val="center"/>
              <w:rPr>
                <w:rFonts w:ascii="NPSRawlinsonOT" w:hAnsi="NPSRawlinsonOT"/>
                <w:sz w:val="24"/>
                <w:szCs w:val="24"/>
              </w:rPr>
            </w:pPr>
            <w:r>
              <w:rPr>
                <w:rFonts w:ascii="NPSRawlinsonOT" w:hAnsi="NPSRawlinsonOT"/>
                <w:sz w:val="24"/>
                <w:szCs w:val="24"/>
              </w:rPr>
              <w:t>303</w:t>
            </w:r>
          </w:p>
        </w:tc>
        <w:tc>
          <w:tcPr>
            <w:tcW w:w="1558" w:type="dxa"/>
            <w:vAlign w:val="center"/>
          </w:tcPr>
          <w:p w14:paraId="1878F39F" w14:textId="62BE6A23" w:rsidR="006B7E02" w:rsidRPr="00801B26" w:rsidRDefault="004412E6" w:rsidP="008644B8">
            <w:pPr>
              <w:jc w:val="center"/>
              <w:rPr>
                <w:rFonts w:ascii="NPSRawlinsonOT" w:hAnsi="NPSRawlinsonOT"/>
                <w:sz w:val="24"/>
                <w:szCs w:val="24"/>
              </w:rPr>
            </w:pPr>
            <w:r>
              <w:rPr>
                <w:rFonts w:ascii="NPSRawlinsonOT" w:hAnsi="NPSRawlinsonOT"/>
                <w:sz w:val="24"/>
                <w:szCs w:val="24"/>
              </w:rPr>
              <w:t>240</w:t>
            </w:r>
          </w:p>
        </w:tc>
        <w:tc>
          <w:tcPr>
            <w:tcW w:w="1558" w:type="dxa"/>
            <w:vAlign w:val="center"/>
          </w:tcPr>
          <w:p w14:paraId="7326D6B4" w14:textId="0BD651C5" w:rsidR="006B7E02" w:rsidRPr="00801B26" w:rsidRDefault="004412E6" w:rsidP="008644B8">
            <w:pPr>
              <w:jc w:val="center"/>
              <w:rPr>
                <w:rFonts w:ascii="NPSRawlinsonOT" w:hAnsi="NPSRawlinsonOT"/>
                <w:sz w:val="24"/>
                <w:szCs w:val="24"/>
              </w:rPr>
            </w:pPr>
            <w:r>
              <w:rPr>
                <w:rFonts w:ascii="NPSRawlinsonOT" w:hAnsi="NPSRawlinsonOT"/>
                <w:sz w:val="24"/>
                <w:szCs w:val="24"/>
              </w:rPr>
              <w:t>79.21</w:t>
            </w:r>
          </w:p>
        </w:tc>
        <w:tc>
          <w:tcPr>
            <w:tcW w:w="1559" w:type="dxa"/>
            <w:vAlign w:val="center"/>
          </w:tcPr>
          <w:p w14:paraId="34079D38" w14:textId="5C6542B3" w:rsidR="006B7E02" w:rsidRPr="00801B26" w:rsidRDefault="004412E6" w:rsidP="008644B8">
            <w:pPr>
              <w:jc w:val="center"/>
              <w:rPr>
                <w:rFonts w:ascii="NPSRawlinsonOT" w:hAnsi="NPSRawlinsonOT"/>
                <w:sz w:val="24"/>
                <w:szCs w:val="24"/>
              </w:rPr>
            </w:pPr>
            <w:r>
              <w:rPr>
                <w:rFonts w:ascii="NPSRawlinsonOT" w:hAnsi="NPSRawlinsonOT"/>
                <w:sz w:val="24"/>
                <w:szCs w:val="24"/>
              </w:rPr>
              <w:t>2.63</w:t>
            </w:r>
          </w:p>
        </w:tc>
        <w:tc>
          <w:tcPr>
            <w:tcW w:w="1559" w:type="dxa"/>
            <w:vAlign w:val="center"/>
          </w:tcPr>
          <w:p w14:paraId="2327417E" w14:textId="77F5DC62" w:rsidR="006B7E02" w:rsidRPr="00801B26" w:rsidRDefault="004412E6" w:rsidP="008644B8">
            <w:pPr>
              <w:jc w:val="center"/>
              <w:rPr>
                <w:rFonts w:ascii="NPSRawlinsonOT" w:hAnsi="NPSRawlinsonOT"/>
                <w:sz w:val="24"/>
                <w:szCs w:val="24"/>
              </w:rPr>
            </w:pPr>
            <w:r>
              <w:rPr>
                <w:rFonts w:ascii="NPSRawlinsonOT" w:hAnsi="NPSRawlinsonOT"/>
                <w:sz w:val="24"/>
                <w:szCs w:val="24"/>
              </w:rPr>
              <w:t>10</w:t>
            </w:r>
          </w:p>
        </w:tc>
      </w:tr>
      <w:tr w:rsidR="006B7E02" w14:paraId="6290F859" w14:textId="77777777" w:rsidTr="008644B8">
        <w:trPr>
          <w:trHeight w:val="360"/>
        </w:trPr>
        <w:tc>
          <w:tcPr>
            <w:tcW w:w="1558" w:type="dxa"/>
            <w:vAlign w:val="center"/>
          </w:tcPr>
          <w:p w14:paraId="3962B416"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Clear</w:t>
            </w:r>
          </w:p>
        </w:tc>
        <w:tc>
          <w:tcPr>
            <w:tcW w:w="1558" w:type="dxa"/>
            <w:vAlign w:val="center"/>
          </w:tcPr>
          <w:p w14:paraId="1AA3881C" w14:textId="28AE2302" w:rsidR="006B7E02" w:rsidRPr="00801B26" w:rsidRDefault="00A40FA0" w:rsidP="008644B8">
            <w:pPr>
              <w:jc w:val="center"/>
              <w:rPr>
                <w:rFonts w:ascii="NPSRawlinsonOT" w:hAnsi="NPSRawlinsonOT"/>
                <w:sz w:val="24"/>
                <w:szCs w:val="24"/>
              </w:rPr>
            </w:pPr>
            <w:r>
              <w:rPr>
                <w:rFonts w:ascii="NPSRawlinsonOT" w:hAnsi="NPSRawlinsonOT"/>
                <w:sz w:val="24"/>
                <w:szCs w:val="24"/>
              </w:rPr>
              <w:t>4</w:t>
            </w:r>
          </w:p>
        </w:tc>
        <w:tc>
          <w:tcPr>
            <w:tcW w:w="1558" w:type="dxa"/>
            <w:vAlign w:val="center"/>
          </w:tcPr>
          <w:p w14:paraId="0EA96507" w14:textId="0048F369" w:rsidR="006B7E02" w:rsidRPr="00801B26" w:rsidRDefault="00A40FA0" w:rsidP="008644B8">
            <w:pPr>
              <w:jc w:val="center"/>
              <w:rPr>
                <w:rFonts w:ascii="NPSRawlinsonOT" w:hAnsi="NPSRawlinsonOT"/>
                <w:sz w:val="24"/>
                <w:szCs w:val="24"/>
              </w:rPr>
            </w:pPr>
            <w:r>
              <w:rPr>
                <w:rFonts w:ascii="NPSRawlinsonOT" w:hAnsi="NPSRawlinsonOT"/>
                <w:sz w:val="24"/>
                <w:szCs w:val="24"/>
              </w:rPr>
              <w:t>0</w:t>
            </w:r>
          </w:p>
        </w:tc>
        <w:tc>
          <w:tcPr>
            <w:tcW w:w="1558" w:type="dxa"/>
            <w:vAlign w:val="center"/>
          </w:tcPr>
          <w:p w14:paraId="139582A1" w14:textId="10CB8A7A" w:rsidR="006B7E02" w:rsidRPr="00801B26" w:rsidRDefault="00A40FA0" w:rsidP="008644B8">
            <w:pPr>
              <w:jc w:val="center"/>
              <w:rPr>
                <w:rFonts w:ascii="NPSRawlinsonOT" w:hAnsi="NPSRawlinsonOT"/>
                <w:sz w:val="24"/>
                <w:szCs w:val="24"/>
              </w:rPr>
            </w:pPr>
            <w:r>
              <w:rPr>
                <w:rFonts w:ascii="NPSRawlinsonOT" w:hAnsi="NPSRawlinsonOT"/>
                <w:sz w:val="24"/>
                <w:szCs w:val="24"/>
              </w:rPr>
              <w:t>0</w:t>
            </w:r>
          </w:p>
        </w:tc>
        <w:tc>
          <w:tcPr>
            <w:tcW w:w="1559" w:type="dxa"/>
            <w:vAlign w:val="center"/>
          </w:tcPr>
          <w:p w14:paraId="69C12018" w14:textId="6CFF154C" w:rsidR="006B7E02" w:rsidRPr="00801B26" w:rsidRDefault="006B7E02" w:rsidP="008644B8">
            <w:pPr>
              <w:jc w:val="center"/>
              <w:rPr>
                <w:rFonts w:ascii="NPSRawlinsonOT" w:hAnsi="NPSRawlinsonOT"/>
                <w:sz w:val="24"/>
                <w:szCs w:val="24"/>
              </w:rPr>
            </w:pPr>
          </w:p>
        </w:tc>
        <w:tc>
          <w:tcPr>
            <w:tcW w:w="1559" w:type="dxa"/>
            <w:vAlign w:val="center"/>
          </w:tcPr>
          <w:p w14:paraId="30F92F1B" w14:textId="3B2ECF08" w:rsidR="006B7E02" w:rsidRPr="00801B26" w:rsidRDefault="00A40FA0" w:rsidP="008644B8">
            <w:pPr>
              <w:jc w:val="center"/>
              <w:rPr>
                <w:rFonts w:ascii="NPSRawlinsonOT" w:hAnsi="NPSRawlinsonOT"/>
                <w:sz w:val="24"/>
                <w:szCs w:val="24"/>
              </w:rPr>
            </w:pPr>
            <w:r>
              <w:rPr>
                <w:rFonts w:ascii="NPSRawlinsonOT" w:hAnsi="NPSRawlinsonOT"/>
                <w:sz w:val="24"/>
                <w:szCs w:val="24"/>
              </w:rPr>
              <w:t>0</w:t>
            </w:r>
          </w:p>
        </w:tc>
      </w:tr>
      <w:tr w:rsidR="006B7E02" w14:paraId="6FF1F0B2" w14:textId="77777777" w:rsidTr="008644B8">
        <w:trPr>
          <w:trHeight w:val="360"/>
        </w:trPr>
        <w:tc>
          <w:tcPr>
            <w:tcW w:w="1558" w:type="dxa"/>
            <w:vAlign w:val="center"/>
          </w:tcPr>
          <w:p w14:paraId="6E944A7E"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Defol</w:t>
            </w:r>
          </w:p>
        </w:tc>
        <w:tc>
          <w:tcPr>
            <w:tcW w:w="1558" w:type="dxa"/>
            <w:vAlign w:val="center"/>
          </w:tcPr>
          <w:p w14:paraId="49FAADA6" w14:textId="443CC47D" w:rsidR="006B7E02" w:rsidRPr="00801B26" w:rsidRDefault="00A40FA0" w:rsidP="008644B8">
            <w:pPr>
              <w:jc w:val="center"/>
              <w:rPr>
                <w:rFonts w:ascii="NPSRawlinsonOT" w:hAnsi="NPSRawlinsonOT"/>
                <w:sz w:val="24"/>
                <w:szCs w:val="24"/>
              </w:rPr>
            </w:pPr>
            <w:r>
              <w:rPr>
                <w:rFonts w:ascii="NPSRawlinsonOT" w:hAnsi="NPSRawlinsonOT"/>
                <w:sz w:val="24"/>
                <w:szCs w:val="24"/>
              </w:rPr>
              <w:t>3959</w:t>
            </w:r>
          </w:p>
        </w:tc>
        <w:tc>
          <w:tcPr>
            <w:tcW w:w="1558" w:type="dxa"/>
            <w:vAlign w:val="center"/>
          </w:tcPr>
          <w:p w14:paraId="30E4861C" w14:textId="1AE71329" w:rsidR="006B7E02" w:rsidRPr="00801B26" w:rsidRDefault="00A40FA0" w:rsidP="008644B8">
            <w:pPr>
              <w:jc w:val="center"/>
              <w:rPr>
                <w:rFonts w:ascii="NPSRawlinsonOT" w:hAnsi="NPSRawlinsonOT"/>
                <w:sz w:val="24"/>
                <w:szCs w:val="24"/>
              </w:rPr>
            </w:pPr>
            <w:r>
              <w:rPr>
                <w:rFonts w:ascii="NPSRawlinsonOT" w:hAnsi="NPSRawlinsonOT"/>
                <w:sz w:val="24"/>
                <w:szCs w:val="24"/>
              </w:rPr>
              <w:t>3959</w:t>
            </w:r>
          </w:p>
        </w:tc>
        <w:tc>
          <w:tcPr>
            <w:tcW w:w="1558" w:type="dxa"/>
            <w:vAlign w:val="center"/>
          </w:tcPr>
          <w:p w14:paraId="49F99A9E" w14:textId="28CA1F7B" w:rsidR="006B7E02" w:rsidRPr="00801B26" w:rsidRDefault="00A40FA0" w:rsidP="008644B8">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07AD6CF4" w14:textId="247D6A62" w:rsidR="006B7E02" w:rsidRPr="00801B26" w:rsidRDefault="00A40FA0" w:rsidP="008644B8">
            <w:pPr>
              <w:jc w:val="center"/>
              <w:rPr>
                <w:rFonts w:ascii="NPSRawlinsonOT" w:hAnsi="NPSRawlinsonOT"/>
                <w:sz w:val="24"/>
                <w:szCs w:val="24"/>
              </w:rPr>
            </w:pPr>
            <w:r>
              <w:rPr>
                <w:rFonts w:ascii="NPSRawlinsonOT" w:hAnsi="NPSRawlinsonOT"/>
                <w:sz w:val="24"/>
                <w:szCs w:val="24"/>
              </w:rPr>
              <w:t>4.39</w:t>
            </w:r>
          </w:p>
        </w:tc>
        <w:tc>
          <w:tcPr>
            <w:tcW w:w="1559" w:type="dxa"/>
            <w:vAlign w:val="center"/>
          </w:tcPr>
          <w:p w14:paraId="2339800B" w14:textId="02644F64" w:rsidR="006B7E02" w:rsidRPr="00801B26" w:rsidRDefault="00A40FA0" w:rsidP="008644B8">
            <w:pPr>
              <w:jc w:val="center"/>
              <w:rPr>
                <w:rFonts w:ascii="NPSRawlinsonOT" w:hAnsi="NPSRawlinsonOT"/>
                <w:sz w:val="24"/>
                <w:szCs w:val="24"/>
              </w:rPr>
            </w:pPr>
            <w:r>
              <w:rPr>
                <w:rFonts w:ascii="NPSRawlinsonOT" w:hAnsi="NPSRawlinsonOT"/>
                <w:sz w:val="24"/>
                <w:szCs w:val="24"/>
              </w:rPr>
              <w:t>57</w:t>
            </w:r>
          </w:p>
        </w:tc>
      </w:tr>
      <w:tr w:rsidR="006B7E02" w14:paraId="33F761E6" w14:textId="77777777" w:rsidTr="008644B8">
        <w:trPr>
          <w:trHeight w:val="360"/>
        </w:trPr>
        <w:tc>
          <w:tcPr>
            <w:tcW w:w="1558" w:type="dxa"/>
            <w:vAlign w:val="center"/>
          </w:tcPr>
          <w:p w14:paraId="2FABE08A"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Fire</w:t>
            </w:r>
          </w:p>
        </w:tc>
        <w:tc>
          <w:tcPr>
            <w:tcW w:w="1558" w:type="dxa"/>
            <w:vAlign w:val="center"/>
          </w:tcPr>
          <w:p w14:paraId="6FD1DBFB" w14:textId="594F9B42" w:rsidR="006B7E02" w:rsidRPr="00801B26" w:rsidRDefault="00A40FA0" w:rsidP="008644B8">
            <w:pPr>
              <w:jc w:val="center"/>
              <w:rPr>
                <w:rFonts w:ascii="NPSRawlinsonOT" w:hAnsi="NPSRawlinsonOT"/>
                <w:sz w:val="24"/>
                <w:szCs w:val="24"/>
              </w:rPr>
            </w:pPr>
            <w:r>
              <w:rPr>
                <w:rFonts w:ascii="NPSRawlinsonOT" w:hAnsi="NPSRawlinsonOT"/>
                <w:sz w:val="24"/>
                <w:szCs w:val="24"/>
              </w:rPr>
              <w:t>1200</w:t>
            </w:r>
          </w:p>
        </w:tc>
        <w:tc>
          <w:tcPr>
            <w:tcW w:w="1558" w:type="dxa"/>
            <w:vAlign w:val="center"/>
          </w:tcPr>
          <w:p w14:paraId="60F121D2" w14:textId="5B933E0A" w:rsidR="006B7E02" w:rsidRPr="00801B26" w:rsidRDefault="00A40FA0" w:rsidP="008644B8">
            <w:pPr>
              <w:jc w:val="center"/>
              <w:rPr>
                <w:rFonts w:ascii="NPSRawlinsonOT" w:hAnsi="NPSRawlinsonOT"/>
                <w:sz w:val="24"/>
                <w:szCs w:val="24"/>
              </w:rPr>
            </w:pPr>
            <w:r>
              <w:rPr>
                <w:rFonts w:ascii="NPSRawlinsonOT" w:hAnsi="NPSRawlinsonOT"/>
                <w:sz w:val="24"/>
                <w:szCs w:val="24"/>
              </w:rPr>
              <w:t>1200</w:t>
            </w:r>
          </w:p>
        </w:tc>
        <w:tc>
          <w:tcPr>
            <w:tcW w:w="1558" w:type="dxa"/>
            <w:vAlign w:val="center"/>
          </w:tcPr>
          <w:p w14:paraId="1DAB5606" w14:textId="4E7B4229" w:rsidR="006B7E02" w:rsidRPr="00801B26" w:rsidRDefault="00A40FA0" w:rsidP="008644B8">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510FEAC3" w14:textId="6CB45216" w:rsidR="006B7E02" w:rsidRPr="00801B26" w:rsidRDefault="00A40FA0" w:rsidP="008644B8">
            <w:pPr>
              <w:jc w:val="center"/>
              <w:rPr>
                <w:rFonts w:ascii="NPSRawlinsonOT" w:hAnsi="NPSRawlinsonOT"/>
                <w:sz w:val="24"/>
                <w:szCs w:val="24"/>
              </w:rPr>
            </w:pPr>
            <w:r>
              <w:rPr>
                <w:rFonts w:ascii="NPSRawlinsonOT" w:hAnsi="NPSRawlinsonOT"/>
                <w:sz w:val="24"/>
                <w:szCs w:val="24"/>
              </w:rPr>
              <w:t>6.73</w:t>
            </w:r>
          </w:p>
        </w:tc>
        <w:tc>
          <w:tcPr>
            <w:tcW w:w="1559" w:type="dxa"/>
            <w:vAlign w:val="center"/>
          </w:tcPr>
          <w:p w14:paraId="6AAE18B9" w14:textId="191CEBA6" w:rsidR="006B7E02" w:rsidRPr="00801B26" w:rsidRDefault="00A40FA0" w:rsidP="008644B8">
            <w:pPr>
              <w:jc w:val="center"/>
              <w:rPr>
                <w:rFonts w:ascii="NPSRawlinsonOT" w:hAnsi="NPSRawlinsonOT"/>
                <w:sz w:val="24"/>
                <w:szCs w:val="24"/>
              </w:rPr>
            </w:pPr>
            <w:r>
              <w:rPr>
                <w:rFonts w:ascii="NPSRawlinsonOT" w:hAnsi="NPSRawlinsonOT"/>
                <w:sz w:val="24"/>
                <w:szCs w:val="24"/>
              </w:rPr>
              <w:t>90</w:t>
            </w:r>
          </w:p>
        </w:tc>
      </w:tr>
      <w:tr w:rsidR="006B7E02" w14:paraId="4D11EECF" w14:textId="77777777" w:rsidTr="008644B8">
        <w:trPr>
          <w:trHeight w:val="360"/>
        </w:trPr>
        <w:tc>
          <w:tcPr>
            <w:tcW w:w="1558" w:type="dxa"/>
            <w:vAlign w:val="center"/>
          </w:tcPr>
          <w:p w14:paraId="34739596"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MM</w:t>
            </w:r>
          </w:p>
        </w:tc>
        <w:tc>
          <w:tcPr>
            <w:tcW w:w="1558" w:type="dxa"/>
            <w:vAlign w:val="center"/>
          </w:tcPr>
          <w:p w14:paraId="513E7DF2" w14:textId="185F63C2" w:rsidR="006B7E02" w:rsidRPr="00801B26" w:rsidRDefault="00A40FA0" w:rsidP="008644B8">
            <w:pPr>
              <w:jc w:val="center"/>
              <w:rPr>
                <w:rFonts w:ascii="NPSRawlinsonOT" w:hAnsi="NPSRawlinsonOT"/>
                <w:sz w:val="24"/>
                <w:szCs w:val="24"/>
              </w:rPr>
            </w:pPr>
            <w:r>
              <w:rPr>
                <w:rFonts w:ascii="NPSRawlinsonOT" w:hAnsi="NPSRawlinsonOT"/>
                <w:sz w:val="24"/>
                <w:szCs w:val="24"/>
              </w:rPr>
              <w:t>292</w:t>
            </w:r>
          </w:p>
        </w:tc>
        <w:tc>
          <w:tcPr>
            <w:tcW w:w="1558" w:type="dxa"/>
            <w:vAlign w:val="center"/>
          </w:tcPr>
          <w:p w14:paraId="6572A0AD" w14:textId="1CBF3E77" w:rsidR="006B7E02" w:rsidRPr="00801B26" w:rsidRDefault="00A40FA0" w:rsidP="008644B8">
            <w:pPr>
              <w:jc w:val="center"/>
              <w:rPr>
                <w:rFonts w:ascii="NPSRawlinsonOT" w:hAnsi="NPSRawlinsonOT"/>
                <w:sz w:val="24"/>
                <w:szCs w:val="24"/>
              </w:rPr>
            </w:pPr>
            <w:r>
              <w:rPr>
                <w:rFonts w:ascii="NPSRawlinsonOT" w:hAnsi="NPSRawlinsonOT"/>
                <w:sz w:val="24"/>
                <w:szCs w:val="24"/>
              </w:rPr>
              <w:t>0</w:t>
            </w:r>
          </w:p>
        </w:tc>
        <w:tc>
          <w:tcPr>
            <w:tcW w:w="1558" w:type="dxa"/>
            <w:vAlign w:val="center"/>
          </w:tcPr>
          <w:p w14:paraId="798AFF09" w14:textId="03C17765" w:rsidR="006B7E02" w:rsidRPr="00801B26" w:rsidRDefault="00A40FA0" w:rsidP="008644B8">
            <w:pPr>
              <w:jc w:val="center"/>
              <w:rPr>
                <w:rFonts w:ascii="NPSRawlinsonOT" w:hAnsi="NPSRawlinsonOT"/>
                <w:sz w:val="24"/>
                <w:szCs w:val="24"/>
              </w:rPr>
            </w:pPr>
            <w:r>
              <w:rPr>
                <w:rFonts w:ascii="NPSRawlinsonOT" w:hAnsi="NPSRawlinsonOT"/>
                <w:sz w:val="24"/>
                <w:szCs w:val="24"/>
              </w:rPr>
              <w:t>0</w:t>
            </w:r>
          </w:p>
        </w:tc>
        <w:tc>
          <w:tcPr>
            <w:tcW w:w="1559" w:type="dxa"/>
            <w:vAlign w:val="center"/>
          </w:tcPr>
          <w:p w14:paraId="6466F594" w14:textId="77777777" w:rsidR="006B7E02" w:rsidRPr="00801B26" w:rsidRDefault="006B7E02" w:rsidP="008644B8">
            <w:pPr>
              <w:jc w:val="center"/>
              <w:rPr>
                <w:rFonts w:ascii="NPSRawlinsonOT" w:hAnsi="NPSRawlinsonOT"/>
                <w:sz w:val="24"/>
                <w:szCs w:val="24"/>
              </w:rPr>
            </w:pPr>
          </w:p>
        </w:tc>
        <w:tc>
          <w:tcPr>
            <w:tcW w:w="1559" w:type="dxa"/>
            <w:vAlign w:val="center"/>
          </w:tcPr>
          <w:p w14:paraId="5CE80B9A"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0</w:t>
            </w:r>
          </w:p>
        </w:tc>
      </w:tr>
      <w:tr w:rsidR="006B7E02" w14:paraId="34A1DDD2" w14:textId="77777777" w:rsidTr="008644B8">
        <w:trPr>
          <w:trHeight w:val="360"/>
        </w:trPr>
        <w:tc>
          <w:tcPr>
            <w:tcW w:w="1558" w:type="dxa"/>
            <w:vAlign w:val="center"/>
          </w:tcPr>
          <w:p w14:paraId="44034933"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Ripar</w:t>
            </w:r>
          </w:p>
        </w:tc>
        <w:tc>
          <w:tcPr>
            <w:tcW w:w="1558" w:type="dxa"/>
            <w:vAlign w:val="center"/>
          </w:tcPr>
          <w:p w14:paraId="4D1C06BD" w14:textId="58E66448" w:rsidR="006B7E02" w:rsidRPr="00801B26" w:rsidRDefault="004B2C94" w:rsidP="008644B8">
            <w:pPr>
              <w:jc w:val="center"/>
              <w:rPr>
                <w:rFonts w:ascii="NPSRawlinsonOT" w:hAnsi="NPSRawlinsonOT"/>
                <w:sz w:val="24"/>
                <w:szCs w:val="24"/>
              </w:rPr>
            </w:pPr>
            <w:r>
              <w:rPr>
                <w:rFonts w:ascii="NPSRawlinsonOT" w:hAnsi="NPSRawlinsonOT"/>
                <w:sz w:val="24"/>
                <w:szCs w:val="24"/>
              </w:rPr>
              <w:t>503</w:t>
            </w:r>
          </w:p>
        </w:tc>
        <w:tc>
          <w:tcPr>
            <w:tcW w:w="1558" w:type="dxa"/>
            <w:vAlign w:val="center"/>
          </w:tcPr>
          <w:p w14:paraId="473B5900" w14:textId="4B95A3EE" w:rsidR="006B7E02" w:rsidRPr="00801B26" w:rsidRDefault="004B2C94" w:rsidP="008644B8">
            <w:pPr>
              <w:jc w:val="center"/>
              <w:rPr>
                <w:rFonts w:ascii="NPSRawlinsonOT" w:hAnsi="NPSRawlinsonOT"/>
                <w:sz w:val="24"/>
                <w:szCs w:val="24"/>
              </w:rPr>
            </w:pPr>
            <w:r>
              <w:rPr>
                <w:rFonts w:ascii="NPSRawlinsonOT" w:hAnsi="NPSRawlinsonOT"/>
                <w:sz w:val="24"/>
                <w:szCs w:val="24"/>
              </w:rPr>
              <w:t>443</w:t>
            </w:r>
          </w:p>
        </w:tc>
        <w:tc>
          <w:tcPr>
            <w:tcW w:w="1558" w:type="dxa"/>
            <w:vAlign w:val="center"/>
          </w:tcPr>
          <w:p w14:paraId="4AD234C2" w14:textId="2B87A6AB" w:rsidR="006B7E02" w:rsidRPr="00801B26" w:rsidRDefault="004B2C94" w:rsidP="008644B8">
            <w:pPr>
              <w:jc w:val="center"/>
              <w:rPr>
                <w:rFonts w:ascii="NPSRawlinsonOT" w:hAnsi="NPSRawlinsonOT"/>
                <w:sz w:val="24"/>
                <w:szCs w:val="24"/>
              </w:rPr>
            </w:pPr>
            <w:r>
              <w:rPr>
                <w:rFonts w:ascii="NPSRawlinsonOT" w:hAnsi="NPSRawlinsonOT"/>
                <w:sz w:val="24"/>
                <w:szCs w:val="24"/>
              </w:rPr>
              <w:t>88.07</w:t>
            </w:r>
          </w:p>
        </w:tc>
        <w:tc>
          <w:tcPr>
            <w:tcW w:w="1559" w:type="dxa"/>
            <w:vAlign w:val="center"/>
          </w:tcPr>
          <w:p w14:paraId="7D3ED58F" w14:textId="35ECB08F" w:rsidR="006B7E02" w:rsidRPr="00801B26" w:rsidRDefault="004B2C94" w:rsidP="008644B8">
            <w:pPr>
              <w:jc w:val="center"/>
              <w:rPr>
                <w:rFonts w:ascii="NPSRawlinsonOT" w:hAnsi="NPSRawlinsonOT"/>
                <w:sz w:val="24"/>
                <w:szCs w:val="24"/>
              </w:rPr>
            </w:pPr>
            <w:r>
              <w:rPr>
                <w:rFonts w:ascii="NPSRawlinsonOT" w:hAnsi="NPSRawlinsonOT"/>
                <w:sz w:val="24"/>
                <w:szCs w:val="24"/>
              </w:rPr>
              <w:t>3.27</w:t>
            </w:r>
          </w:p>
        </w:tc>
        <w:tc>
          <w:tcPr>
            <w:tcW w:w="1559" w:type="dxa"/>
            <w:vAlign w:val="center"/>
          </w:tcPr>
          <w:p w14:paraId="6E93BC0B" w14:textId="73258416" w:rsidR="006B7E02" w:rsidRPr="00801B26" w:rsidRDefault="004B2C94" w:rsidP="008644B8">
            <w:pPr>
              <w:jc w:val="center"/>
              <w:rPr>
                <w:rFonts w:ascii="NPSRawlinsonOT" w:hAnsi="NPSRawlinsonOT"/>
                <w:sz w:val="24"/>
                <w:szCs w:val="24"/>
              </w:rPr>
            </w:pPr>
            <w:r>
              <w:rPr>
                <w:rFonts w:ascii="NPSRawlinsonOT" w:hAnsi="NPSRawlinsonOT"/>
                <w:sz w:val="24"/>
                <w:szCs w:val="24"/>
              </w:rPr>
              <w:t>0</w:t>
            </w:r>
          </w:p>
        </w:tc>
      </w:tr>
    </w:tbl>
    <w:p w14:paraId="40C78373" w14:textId="77777777" w:rsidR="006B7E02" w:rsidRDefault="006B7E02" w:rsidP="006B7E02">
      <w:pPr>
        <w:rPr>
          <w:rFonts w:ascii="NPSRawlinsonOT" w:hAnsi="NPSRawlinsonOT"/>
          <w:sz w:val="2"/>
          <w:szCs w:val="2"/>
        </w:rPr>
      </w:pPr>
    </w:p>
    <w:p w14:paraId="0C92D7EE" w14:textId="77B1E4B3" w:rsidR="006B7E02" w:rsidRPr="006B7E02" w:rsidRDefault="006B7E02" w:rsidP="006B7E02">
      <w:pPr>
        <w:jc w:val="center"/>
        <w:rPr>
          <w:rFonts w:ascii="NPSRawlinsonOT" w:hAnsi="NPSRawlinsonOT"/>
          <w:i/>
          <w:iCs/>
          <w:sz w:val="24"/>
          <w:szCs w:val="24"/>
        </w:rPr>
      </w:pPr>
      <w:r>
        <w:rPr>
          <w:rFonts w:ascii="NPSRawlinsonOT" w:hAnsi="NPSRawlinsonOT"/>
          <w:i/>
          <w:iCs/>
          <w:sz w:val="24"/>
          <w:szCs w:val="24"/>
        </w:rPr>
        <w:t>Table 6: The labeling results from Mount Rainier National Park.</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00A35" w14:paraId="0CF3D002" w14:textId="77777777" w:rsidTr="00437471">
        <w:trPr>
          <w:trHeight w:val="360"/>
        </w:trPr>
        <w:tc>
          <w:tcPr>
            <w:tcW w:w="1558" w:type="dxa"/>
            <w:vAlign w:val="center"/>
          </w:tcPr>
          <w:p w14:paraId="25E162A4" w14:textId="077170D8" w:rsidR="00600A35" w:rsidRPr="00801B26" w:rsidRDefault="00801B26" w:rsidP="002E6562">
            <w:pPr>
              <w:jc w:val="center"/>
              <w:rPr>
                <w:rFonts w:ascii="NPSRawlinsonOT" w:hAnsi="NPSRawlinsonOT"/>
                <w:sz w:val="24"/>
                <w:szCs w:val="24"/>
              </w:rPr>
            </w:pPr>
            <w:r w:rsidRPr="00801B26">
              <w:rPr>
                <w:rFonts w:ascii="NPSRawlinsonOT" w:hAnsi="NPSRawlinsonOT"/>
                <w:sz w:val="24"/>
                <w:szCs w:val="24"/>
              </w:rPr>
              <w:t>Disturbance</w:t>
            </w:r>
          </w:p>
        </w:tc>
        <w:tc>
          <w:tcPr>
            <w:tcW w:w="1558" w:type="dxa"/>
            <w:vAlign w:val="center"/>
          </w:tcPr>
          <w:p w14:paraId="52920385" w14:textId="0774D9AB" w:rsidR="00600A35" w:rsidRPr="00801B26" w:rsidRDefault="00801B26" w:rsidP="002E6562">
            <w:pPr>
              <w:jc w:val="center"/>
              <w:rPr>
                <w:rFonts w:ascii="NPSRawlinsonOT" w:hAnsi="NPSRawlinsonOT"/>
                <w:sz w:val="24"/>
                <w:szCs w:val="24"/>
              </w:rPr>
            </w:pPr>
            <w:r>
              <w:rPr>
                <w:rFonts w:ascii="NPSRawlinsonOT" w:hAnsi="NPSRawlinsonOT"/>
                <w:sz w:val="24"/>
                <w:szCs w:val="24"/>
              </w:rPr>
              <w:t># Total Labels</w:t>
            </w:r>
          </w:p>
        </w:tc>
        <w:tc>
          <w:tcPr>
            <w:tcW w:w="1558" w:type="dxa"/>
            <w:vAlign w:val="center"/>
          </w:tcPr>
          <w:p w14:paraId="469DEC45" w14:textId="3606410C" w:rsidR="00600A35" w:rsidRPr="00801B26" w:rsidRDefault="00801B26" w:rsidP="002E6562">
            <w:pPr>
              <w:jc w:val="center"/>
              <w:rPr>
                <w:rFonts w:ascii="NPSRawlinsonOT" w:hAnsi="NPSRawlinsonOT"/>
                <w:sz w:val="24"/>
                <w:szCs w:val="24"/>
              </w:rPr>
            </w:pPr>
            <w:r>
              <w:rPr>
                <w:rFonts w:ascii="NPSRawlinsonOT" w:hAnsi="NPSRawlinsonOT"/>
                <w:sz w:val="24"/>
                <w:szCs w:val="24"/>
              </w:rPr>
              <w:t># Accepted</w:t>
            </w:r>
          </w:p>
        </w:tc>
        <w:tc>
          <w:tcPr>
            <w:tcW w:w="1558" w:type="dxa"/>
            <w:vAlign w:val="center"/>
          </w:tcPr>
          <w:p w14:paraId="337DDC92" w14:textId="1FE1B14F" w:rsidR="00600A35" w:rsidRPr="00801B26" w:rsidRDefault="0094696F" w:rsidP="002E6562">
            <w:pPr>
              <w:jc w:val="center"/>
              <w:rPr>
                <w:rFonts w:ascii="NPSRawlinsonOT" w:hAnsi="NPSRawlinsonOT"/>
                <w:sz w:val="24"/>
                <w:szCs w:val="24"/>
              </w:rPr>
            </w:pPr>
            <w:r>
              <w:rPr>
                <w:rFonts w:ascii="NPSRawlinsonOT" w:hAnsi="NPSRawlinsonOT"/>
                <w:sz w:val="24"/>
                <w:szCs w:val="24"/>
              </w:rPr>
              <w:t>% Accepted</w:t>
            </w:r>
          </w:p>
        </w:tc>
        <w:tc>
          <w:tcPr>
            <w:tcW w:w="1559" w:type="dxa"/>
            <w:vAlign w:val="center"/>
          </w:tcPr>
          <w:p w14:paraId="7E83AE25" w14:textId="240DC935" w:rsidR="00600A35" w:rsidRPr="00801B26" w:rsidRDefault="0094696F" w:rsidP="002E6562">
            <w:pPr>
              <w:jc w:val="center"/>
              <w:rPr>
                <w:rFonts w:ascii="NPSRawlinsonOT" w:hAnsi="NPSRawlinsonOT"/>
                <w:sz w:val="24"/>
                <w:szCs w:val="24"/>
              </w:rPr>
            </w:pPr>
            <w:r>
              <w:rPr>
                <w:rFonts w:ascii="NPSRawlinsonOT" w:hAnsi="NPSRawlinsonOT"/>
                <w:sz w:val="24"/>
                <w:szCs w:val="24"/>
              </w:rPr>
              <w:t>Expected Error %</w:t>
            </w:r>
          </w:p>
        </w:tc>
        <w:tc>
          <w:tcPr>
            <w:tcW w:w="1559" w:type="dxa"/>
            <w:vAlign w:val="center"/>
          </w:tcPr>
          <w:p w14:paraId="1CBCAADE" w14:textId="03053B31" w:rsidR="00600A35" w:rsidRPr="00801B26" w:rsidRDefault="0094696F" w:rsidP="002E6562">
            <w:pPr>
              <w:jc w:val="center"/>
              <w:rPr>
                <w:rFonts w:ascii="NPSRawlinsonOT" w:hAnsi="NPSRawlinsonOT"/>
                <w:sz w:val="24"/>
                <w:szCs w:val="24"/>
              </w:rPr>
            </w:pPr>
            <w:r>
              <w:rPr>
                <w:rFonts w:ascii="NPSRawlinsonOT" w:hAnsi="NPSRawlinsonOT"/>
                <w:sz w:val="24"/>
                <w:szCs w:val="24"/>
              </w:rPr>
              <w:t># Secondary Labels</w:t>
            </w:r>
          </w:p>
        </w:tc>
      </w:tr>
      <w:tr w:rsidR="00600A35" w14:paraId="66DB7E99" w14:textId="77777777" w:rsidTr="00437471">
        <w:trPr>
          <w:trHeight w:val="360"/>
        </w:trPr>
        <w:tc>
          <w:tcPr>
            <w:tcW w:w="1558" w:type="dxa"/>
            <w:vAlign w:val="center"/>
          </w:tcPr>
          <w:p w14:paraId="007F898A" w14:textId="445281C8" w:rsidR="00600A35" w:rsidRPr="00801B26" w:rsidRDefault="0094696F" w:rsidP="002E6562">
            <w:pPr>
              <w:jc w:val="center"/>
              <w:rPr>
                <w:rFonts w:ascii="NPSRawlinsonOT" w:hAnsi="NPSRawlinsonOT"/>
                <w:sz w:val="24"/>
                <w:szCs w:val="24"/>
              </w:rPr>
            </w:pPr>
            <w:r>
              <w:rPr>
                <w:rFonts w:ascii="NPSRawlinsonOT" w:hAnsi="NPSRawlinsonOT"/>
                <w:sz w:val="24"/>
                <w:szCs w:val="24"/>
              </w:rPr>
              <w:t>AV</w:t>
            </w:r>
          </w:p>
        </w:tc>
        <w:tc>
          <w:tcPr>
            <w:tcW w:w="1558" w:type="dxa"/>
            <w:vAlign w:val="center"/>
          </w:tcPr>
          <w:p w14:paraId="37CC1813" w14:textId="2E3ABD15" w:rsidR="00600A35" w:rsidRPr="00801B26" w:rsidRDefault="006A697D" w:rsidP="002E6562">
            <w:pPr>
              <w:jc w:val="center"/>
              <w:rPr>
                <w:rFonts w:ascii="NPSRawlinsonOT" w:hAnsi="NPSRawlinsonOT"/>
                <w:sz w:val="24"/>
                <w:szCs w:val="24"/>
              </w:rPr>
            </w:pPr>
            <w:r>
              <w:rPr>
                <w:rFonts w:ascii="NPSRawlinsonOT" w:hAnsi="NPSRawlinsonOT"/>
                <w:sz w:val="24"/>
                <w:szCs w:val="24"/>
              </w:rPr>
              <w:t>12344</w:t>
            </w:r>
          </w:p>
        </w:tc>
        <w:tc>
          <w:tcPr>
            <w:tcW w:w="1558" w:type="dxa"/>
            <w:vAlign w:val="center"/>
          </w:tcPr>
          <w:p w14:paraId="2BC45970" w14:textId="4E63FB50" w:rsidR="00600A35" w:rsidRPr="00801B26" w:rsidRDefault="006A697D" w:rsidP="002E6562">
            <w:pPr>
              <w:jc w:val="center"/>
              <w:rPr>
                <w:rFonts w:ascii="NPSRawlinsonOT" w:hAnsi="NPSRawlinsonOT"/>
                <w:sz w:val="24"/>
                <w:szCs w:val="24"/>
              </w:rPr>
            </w:pPr>
            <w:r>
              <w:rPr>
                <w:rFonts w:ascii="NPSRawlinsonOT" w:hAnsi="NPSRawlinsonOT"/>
                <w:sz w:val="24"/>
                <w:szCs w:val="24"/>
              </w:rPr>
              <w:t>10225</w:t>
            </w:r>
          </w:p>
        </w:tc>
        <w:tc>
          <w:tcPr>
            <w:tcW w:w="1558" w:type="dxa"/>
            <w:vAlign w:val="center"/>
          </w:tcPr>
          <w:p w14:paraId="26A7D609" w14:textId="01C0FE7D" w:rsidR="00600A35" w:rsidRPr="00801B26" w:rsidRDefault="006A697D" w:rsidP="002E6562">
            <w:pPr>
              <w:jc w:val="center"/>
              <w:rPr>
                <w:rFonts w:ascii="NPSRawlinsonOT" w:hAnsi="NPSRawlinsonOT"/>
                <w:sz w:val="24"/>
                <w:szCs w:val="24"/>
              </w:rPr>
            </w:pPr>
            <w:r>
              <w:rPr>
                <w:rFonts w:ascii="NPSRawlinsonOT" w:hAnsi="NPSRawlinsonOT"/>
                <w:sz w:val="24"/>
                <w:szCs w:val="24"/>
              </w:rPr>
              <w:t>82.83</w:t>
            </w:r>
          </w:p>
        </w:tc>
        <w:tc>
          <w:tcPr>
            <w:tcW w:w="1559" w:type="dxa"/>
            <w:vAlign w:val="center"/>
          </w:tcPr>
          <w:p w14:paraId="0FCAE187" w14:textId="638E5602" w:rsidR="00600A35" w:rsidRPr="00801B26" w:rsidRDefault="006A697D" w:rsidP="002E6562">
            <w:pPr>
              <w:jc w:val="center"/>
              <w:rPr>
                <w:rFonts w:ascii="NPSRawlinsonOT" w:hAnsi="NPSRawlinsonOT"/>
                <w:sz w:val="24"/>
                <w:szCs w:val="24"/>
              </w:rPr>
            </w:pPr>
            <w:r>
              <w:rPr>
                <w:rFonts w:ascii="NPSRawlinsonOT" w:hAnsi="NPSRawlinsonOT"/>
                <w:sz w:val="24"/>
                <w:szCs w:val="24"/>
              </w:rPr>
              <w:t>3.89</w:t>
            </w:r>
          </w:p>
        </w:tc>
        <w:tc>
          <w:tcPr>
            <w:tcW w:w="1559" w:type="dxa"/>
            <w:vAlign w:val="center"/>
          </w:tcPr>
          <w:p w14:paraId="753AABBE" w14:textId="66867220" w:rsidR="00600A35" w:rsidRPr="00801B26" w:rsidRDefault="006A697D" w:rsidP="002E6562">
            <w:pPr>
              <w:jc w:val="center"/>
              <w:rPr>
                <w:rFonts w:ascii="NPSRawlinsonOT" w:hAnsi="NPSRawlinsonOT"/>
                <w:sz w:val="24"/>
                <w:szCs w:val="24"/>
              </w:rPr>
            </w:pPr>
            <w:r>
              <w:rPr>
                <w:rFonts w:ascii="NPSRawlinsonOT" w:hAnsi="NPSRawlinsonOT"/>
                <w:sz w:val="24"/>
                <w:szCs w:val="24"/>
              </w:rPr>
              <w:t>0</w:t>
            </w:r>
          </w:p>
        </w:tc>
      </w:tr>
      <w:tr w:rsidR="00600A35" w14:paraId="29114C9E" w14:textId="77777777" w:rsidTr="00437471">
        <w:trPr>
          <w:trHeight w:val="360"/>
        </w:trPr>
        <w:tc>
          <w:tcPr>
            <w:tcW w:w="1558" w:type="dxa"/>
            <w:vAlign w:val="center"/>
          </w:tcPr>
          <w:p w14:paraId="0D94A70D" w14:textId="6561D19B" w:rsidR="00600A35" w:rsidRPr="00801B26" w:rsidRDefault="0094696F" w:rsidP="002E6562">
            <w:pPr>
              <w:jc w:val="center"/>
              <w:rPr>
                <w:rFonts w:ascii="NPSRawlinsonOT" w:hAnsi="NPSRawlinsonOT"/>
                <w:sz w:val="24"/>
                <w:szCs w:val="24"/>
              </w:rPr>
            </w:pPr>
            <w:r>
              <w:rPr>
                <w:rFonts w:ascii="NPSRawlinsonOT" w:hAnsi="NPSRawlinsonOT"/>
                <w:sz w:val="24"/>
                <w:szCs w:val="24"/>
              </w:rPr>
              <w:t>Aval</w:t>
            </w:r>
          </w:p>
        </w:tc>
        <w:tc>
          <w:tcPr>
            <w:tcW w:w="1558" w:type="dxa"/>
            <w:vAlign w:val="center"/>
          </w:tcPr>
          <w:p w14:paraId="1AD94DAE" w14:textId="418D3CAF" w:rsidR="00600A35" w:rsidRPr="00801B26" w:rsidRDefault="00E60587" w:rsidP="002E6562">
            <w:pPr>
              <w:jc w:val="center"/>
              <w:rPr>
                <w:rFonts w:ascii="NPSRawlinsonOT" w:hAnsi="NPSRawlinsonOT"/>
                <w:sz w:val="24"/>
                <w:szCs w:val="24"/>
              </w:rPr>
            </w:pPr>
            <w:r>
              <w:rPr>
                <w:rFonts w:ascii="NPSRawlinsonOT" w:hAnsi="NPSRawlinsonOT"/>
                <w:sz w:val="24"/>
                <w:szCs w:val="24"/>
              </w:rPr>
              <w:t>1733</w:t>
            </w:r>
          </w:p>
        </w:tc>
        <w:tc>
          <w:tcPr>
            <w:tcW w:w="1558" w:type="dxa"/>
            <w:vAlign w:val="center"/>
          </w:tcPr>
          <w:p w14:paraId="1D85C948" w14:textId="257D1E56" w:rsidR="00600A35" w:rsidRPr="00801B26" w:rsidRDefault="00E60587" w:rsidP="002E6562">
            <w:pPr>
              <w:jc w:val="center"/>
              <w:rPr>
                <w:rFonts w:ascii="NPSRawlinsonOT" w:hAnsi="NPSRawlinsonOT"/>
                <w:sz w:val="24"/>
                <w:szCs w:val="24"/>
              </w:rPr>
            </w:pPr>
            <w:r>
              <w:rPr>
                <w:rFonts w:ascii="NPSRawlinsonOT" w:hAnsi="NPSRawlinsonOT"/>
                <w:sz w:val="24"/>
                <w:szCs w:val="24"/>
              </w:rPr>
              <w:t>831</w:t>
            </w:r>
          </w:p>
        </w:tc>
        <w:tc>
          <w:tcPr>
            <w:tcW w:w="1558" w:type="dxa"/>
            <w:vAlign w:val="center"/>
          </w:tcPr>
          <w:p w14:paraId="3087840F" w14:textId="2005D170" w:rsidR="00600A35" w:rsidRPr="00801B26" w:rsidRDefault="00E60587" w:rsidP="002E6562">
            <w:pPr>
              <w:jc w:val="center"/>
              <w:rPr>
                <w:rFonts w:ascii="NPSRawlinsonOT" w:hAnsi="NPSRawlinsonOT"/>
                <w:sz w:val="24"/>
                <w:szCs w:val="24"/>
              </w:rPr>
            </w:pPr>
            <w:r>
              <w:rPr>
                <w:rFonts w:ascii="NPSRawlinsonOT" w:hAnsi="NPSRawlinsonOT"/>
                <w:sz w:val="24"/>
                <w:szCs w:val="24"/>
              </w:rPr>
              <w:t>47.95</w:t>
            </w:r>
          </w:p>
        </w:tc>
        <w:tc>
          <w:tcPr>
            <w:tcW w:w="1559" w:type="dxa"/>
            <w:vAlign w:val="center"/>
          </w:tcPr>
          <w:p w14:paraId="59E1F011" w14:textId="36D397CD" w:rsidR="00600A35" w:rsidRPr="00801B26" w:rsidRDefault="00E60587" w:rsidP="002E6562">
            <w:pPr>
              <w:jc w:val="center"/>
              <w:rPr>
                <w:rFonts w:ascii="NPSRawlinsonOT" w:hAnsi="NPSRawlinsonOT"/>
                <w:sz w:val="24"/>
                <w:szCs w:val="24"/>
              </w:rPr>
            </w:pPr>
            <w:r>
              <w:rPr>
                <w:rFonts w:ascii="NPSRawlinsonOT" w:hAnsi="NPSRawlinsonOT"/>
                <w:sz w:val="24"/>
                <w:szCs w:val="24"/>
              </w:rPr>
              <w:t>3.73</w:t>
            </w:r>
          </w:p>
        </w:tc>
        <w:tc>
          <w:tcPr>
            <w:tcW w:w="1559" w:type="dxa"/>
            <w:vAlign w:val="center"/>
          </w:tcPr>
          <w:p w14:paraId="4BC393FE" w14:textId="6E735508" w:rsidR="00600A35" w:rsidRPr="00801B26" w:rsidRDefault="00E60587" w:rsidP="002E6562">
            <w:pPr>
              <w:jc w:val="center"/>
              <w:rPr>
                <w:rFonts w:ascii="NPSRawlinsonOT" w:hAnsi="NPSRawlinsonOT"/>
                <w:sz w:val="24"/>
                <w:szCs w:val="24"/>
              </w:rPr>
            </w:pPr>
            <w:r>
              <w:rPr>
                <w:rFonts w:ascii="NPSRawlinsonOT" w:hAnsi="NPSRawlinsonOT"/>
                <w:sz w:val="24"/>
                <w:szCs w:val="24"/>
              </w:rPr>
              <w:t>0</w:t>
            </w:r>
          </w:p>
        </w:tc>
      </w:tr>
      <w:tr w:rsidR="00600A35" w14:paraId="2C3D0024" w14:textId="77777777" w:rsidTr="00437471">
        <w:trPr>
          <w:trHeight w:val="360"/>
        </w:trPr>
        <w:tc>
          <w:tcPr>
            <w:tcW w:w="1558" w:type="dxa"/>
            <w:vAlign w:val="center"/>
          </w:tcPr>
          <w:p w14:paraId="17B51EF8" w14:textId="74928453" w:rsidR="00600A35" w:rsidRPr="00801B26" w:rsidRDefault="0094696F" w:rsidP="002E6562">
            <w:pPr>
              <w:jc w:val="center"/>
              <w:rPr>
                <w:rFonts w:ascii="NPSRawlinsonOT" w:hAnsi="NPSRawlinsonOT"/>
                <w:sz w:val="24"/>
                <w:szCs w:val="24"/>
              </w:rPr>
            </w:pPr>
            <w:r>
              <w:rPr>
                <w:rFonts w:ascii="NPSRawlinsonOT" w:hAnsi="NPSRawlinsonOT"/>
                <w:sz w:val="24"/>
                <w:szCs w:val="24"/>
              </w:rPr>
              <w:t>Blow</w:t>
            </w:r>
          </w:p>
        </w:tc>
        <w:tc>
          <w:tcPr>
            <w:tcW w:w="1558" w:type="dxa"/>
            <w:vAlign w:val="center"/>
          </w:tcPr>
          <w:p w14:paraId="1A71D435" w14:textId="0887FD3E" w:rsidR="00600A35" w:rsidRPr="00801B26" w:rsidRDefault="00E60587" w:rsidP="002E6562">
            <w:pPr>
              <w:jc w:val="center"/>
              <w:rPr>
                <w:rFonts w:ascii="NPSRawlinsonOT" w:hAnsi="NPSRawlinsonOT"/>
                <w:sz w:val="24"/>
                <w:szCs w:val="24"/>
              </w:rPr>
            </w:pPr>
            <w:r>
              <w:rPr>
                <w:rFonts w:ascii="NPSRawlinsonOT" w:hAnsi="NPSRawlinsonOT"/>
                <w:sz w:val="24"/>
                <w:szCs w:val="24"/>
              </w:rPr>
              <w:t>1495</w:t>
            </w:r>
          </w:p>
        </w:tc>
        <w:tc>
          <w:tcPr>
            <w:tcW w:w="1558" w:type="dxa"/>
            <w:vAlign w:val="center"/>
          </w:tcPr>
          <w:p w14:paraId="1BE6AD01" w14:textId="1A44AD8D" w:rsidR="00600A35" w:rsidRPr="00801B26" w:rsidRDefault="00E60587" w:rsidP="002E6562">
            <w:pPr>
              <w:jc w:val="center"/>
              <w:rPr>
                <w:rFonts w:ascii="NPSRawlinsonOT" w:hAnsi="NPSRawlinsonOT"/>
                <w:sz w:val="24"/>
                <w:szCs w:val="24"/>
              </w:rPr>
            </w:pPr>
            <w:r>
              <w:rPr>
                <w:rFonts w:ascii="NPSRawlinsonOT" w:hAnsi="NPSRawlinsonOT"/>
                <w:sz w:val="24"/>
                <w:szCs w:val="24"/>
              </w:rPr>
              <w:t>1495</w:t>
            </w:r>
          </w:p>
        </w:tc>
        <w:tc>
          <w:tcPr>
            <w:tcW w:w="1558" w:type="dxa"/>
            <w:vAlign w:val="center"/>
          </w:tcPr>
          <w:p w14:paraId="7B87B83B" w14:textId="715D3E11" w:rsidR="00600A35" w:rsidRPr="00801B26" w:rsidRDefault="00E60587" w:rsidP="002E6562">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20B3AA78" w14:textId="5EF5C7B9" w:rsidR="00600A35" w:rsidRPr="00801B26" w:rsidRDefault="00E60587" w:rsidP="002E6562">
            <w:pPr>
              <w:jc w:val="center"/>
              <w:rPr>
                <w:rFonts w:ascii="NPSRawlinsonOT" w:hAnsi="NPSRawlinsonOT"/>
                <w:sz w:val="24"/>
                <w:szCs w:val="24"/>
              </w:rPr>
            </w:pPr>
            <w:r>
              <w:rPr>
                <w:rFonts w:ascii="NPSRawlinsonOT" w:hAnsi="NPSRawlinsonOT"/>
                <w:sz w:val="24"/>
                <w:szCs w:val="24"/>
              </w:rPr>
              <w:t>5.77</w:t>
            </w:r>
          </w:p>
        </w:tc>
        <w:tc>
          <w:tcPr>
            <w:tcW w:w="1559" w:type="dxa"/>
            <w:vAlign w:val="center"/>
          </w:tcPr>
          <w:p w14:paraId="279F7AF6" w14:textId="6CE73D48" w:rsidR="00600A35" w:rsidRPr="00801B26" w:rsidRDefault="00E60587" w:rsidP="002E6562">
            <w:pPr>
              <w:jc w:val="center"/>
              <w:rPr>
                <w:rFonts w:ascii="NPSRawlinsonOT" w:hAnsi="NPSRawlinsonOT"/>
                <w:sz w:val="24"/>
                <w:szCs w:val="24"/>
              </w:rPr>
            </w:pPr>
            <w:r>
              <w:rPr>
                <w:rFonts w:ascii="NPSRawlinsonOT" w:hAnsi="NPSRawlinsonOT"/>
                <w:sz w:val="24"/>
                <w:szCs w:val="24"/>
              </w:rPr>
              <w:t>1091</w:t>
            </w:r>
          </w:p>
        </w:tc>
      </w:tr>
      <w:tr w:rsidR="00600A35" w14:paraId="6DE08E0E" w14:textId="77777777" w:rsidTr="00437471">
        <w:trPr>
          <w:trHeight w:val="360"/>
        </w:trPr>
        <w:tc>
          <w:tcPr>
            <w:tcW w:w="1558" w:type="dxa"/>
            <w:vAlign w:val="center"/>
          </w:tcPr>
          <w:p w14:paraId="3B3B3793" w14:textId="5A4ABCC3" w:rsidR="00600A35" w:rsidRPr="00801B26" w:rsidRDefault="0094696F" w:rsidP="002E6562">
            <w:pPr>
              <w:jc w:val="center"/>
              <w:rPr>
                <w:rFonts w:ascii="NPSRawlinsonOT" w:hAnsi="NPSRawlinsonOT"/>
                <w:sz w:val="24"/>
                <w:szCs w:val="24"/>
              </w:rPr>
            </w:pPr>
            <w:r>
              <w:rPr>
                <w:rFonts w:ascii="NPSRawlinsonOT" w:hAnsi="NPSRawlinsonOT"/>
                <w:sz w:val="24"/>
                <w:szCs w:val="24"/>
              </w:rPr>
              <w:t>Clear</w:t>
            </w:r>
          </w:p>
        </w:tc>
        <w:tc>
          <w:tcPr>
            <w:tcW w:w="1558" w:type="dxa"/>
            <w:vAlign w:val="center"/>
          </w:tcPr>
          <w:p w14:paraId="69CFDBB7" w14:textId="37A5BCE5" w:rsidR="00600A35" w:rsidRPr="00801B26" w:rsidRDefault="00E60587" w:rsidP="002E6562">
            <w:pPr>
              <w:jc w:val="center"/>
              <w:rPr>
                <w:rFonts w:ascii="NPSRawlinsonOT" w:hAnsi="NPSRawlinsonOT"/>
                <w:sz w:val="24"/>
                <w:szCs w:val="24"/>
              </w:rPr>
            </w:pPr>
            <w:r>
              <w:rPr>
                <w:rFonts w:ascii="NPSRawlinsonOT" w:hAnsi="NPSRawlinsonOT"/>
                <w:sz w:val="24"/>
                <w:szCs w:val="24"/>
              </w:rPr>
              <w:t>190</w:t>
            </w:r>
          </w:p>
        </w:tc>
        <w:tc>
          <w:tcPr>
            <w:tcW w:w="1558" w:type="dxa"/>
            <w:vAlign w:val="center"/>
          </w:tcPr>
          <w:p w14:paraId="662CE919" w14:textId="723C19F5" w:rsidR="00600A35" w:rsidRPr="00801B26" w:rsidRDefault="00E60587" w:rsidP="002E6562">
            <w:pPr>
              <w:jc w:val="center"/>
              <w:rPr>
                <w:rFonts w:ascii="NPSRawlinsonOT" w:hAnsi="NPSRawlinsonOT"/>
                <w:sz w:val="24"/>
                <w:szCs w:val="24"/>
              </w:rPr>
            </w:pPr>
            <w:r>
              <w:rPr>
                <w:rFonts w:ascii="NPSRawlinsonOT" w:hAnsi="NPSRawlinsonOT"/>
                <w:sz w:val="24"/>
                <w:szCs w:val="24"/>
              </w:rPr>
              <w:t>190</w:t>
            </w:r>
          </w:p>
        </w:tc>
        <w:tc>
          <w:tcPr>
            <w:tcW w:w="1558" w:type="dxa"/>
            <w:vAlign w:val="center"/>
          </w:tcPr>
          <w:p w14:paraId="63F75A51" w14:textId="0EBF14F2" w:rsidR="00600A35" w:rsidRPr="00801B26" w:rsidRDefault="00E60587" w:rsidP="002E6562">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2350C765" w14:textId="751ECA31" w:rsidR="00600A35" w:rsidRPr="00801B26" w:rsidRDefault="00E60587" w:rsidP="002E6562">
            <w:pPr>
              <w:jc w:val="center"/>
              <w:rPr>
                <w:rFonts w:ascii="NPSRawlinsonOT" w:hAnsi="NPSRawlinsonOT"/>
                <w:sz w:val="24"/>
                <w:szCs w:val="24"/>
              </w:rPr>
            </w:pPr>
            <w:r>
              <w:rPr>
                <w:rFonts w:ascii="NPSRawlinsonOT" w:hAnsi="NPSRawlinsonOT"/>
                <w:sz w:val="24"/>
                <w:szCs w:val="24"/>
              </w:rPr>
              <w:t>9.52</w:t>
            </w:r>
          </w:p>
        </w:tc>
        <w:tc>
          <w:tcPr>
            <w:tcW w:w="1559" w:type="dxa"/>
            <w:vAlign w:val="center"/>
          </w:tcPr>
          <w:p w14:paraId="6CFE2BBB" w14:textId="5A57268F" w:rsidR="00600A35" w:rsidRPr="00801B26" w:rsidRDefault="00E60587" w:rsidP="002E6562">
            <w:pPr>
              <w:jc w:val="center"/>
              <w:rPr>
                <w:rFonts w:ascii="NPSRawlinsonOT" w:hAnsi="NPSRawlinsonOT"/>
                <w:sz w:val="24"/>
                <w:szCs w:val="24"/>
              </w:rPr>
            </w:pPr>
            <w:r>
              <w:rPr>
                <w:rFonts w:ascii="NPSRawlinsonOT" w:hAnsi="NPSRawlinsonOT"/>
                <w:sz w:val="24"/>
                <w:szCs w:val="24"/>
              </w:rPr>
              <w:t>15</w:t>
            </w:r>
          </w:p>
        </w:tc>
      </w:tr>
      <w:tr w:rsidR="00600A35" w14:paraId="51727D05" w14:textId="77777777" w:rsidTr="00437471">
        <w:trPr>
          <w:trHeight w:val="360"/>
        </w:trPr>
        <w:tc>
          <w:tcPr>
            <w:tcW w:w="1558" w:type="dxa"/>
            <w:vAlign w:val="center"/>
          </w:tcPr>
          <w:p w14:paraId="5AB6A94B" w14:textId="53235055" w:rsidR="00600A35" w:rsidRPr="00801B26" w:rsidRDefault="0094696F" w:rsidP="002E6562">
            <w:pPr>
              <w:jc w:val="center"/>
              <w:rPr>
                <w:rFonts w:ascii="NPSRawlinsonOT" w:hAnsi="NPSRawlinsonOT"/>
                <w:sz w:val="24"/>
                <w:szCs w:val="24"/>
              </w:rPr>
            </w:pPr>
            <w:r>
              <w:rPr>
                <w:rFonts w:ascii="NPSRawlinsonOT" w:hAnsi="NPSRawlinsonOT"/>
                <w:sz w:val="24"/>
                <w:szCs w:val="24"/>
              </w:rPr>
              <w:t>Defol</w:t>
            </w:r>
          </w:p>
        </w:tc>
        <w:tc>
          <w:tcPr>
            <w:tcW w:w="1558" w:type="dxa"/>
            <w:vAlign w:val="center"/>
          </w:tcPr>
          <w:p w14:paraId="2C8985FA" w14:textId="180C247D" w:rsidR="00600A35" w:rsidRPr="00801B26" w:rsidRDefault="002E6562" w:rsidP="002E6562">
            <w:pPr>
              <w:jc w:val="center"/>
              <w:rPr>
                <w:rFonts w:ascii="NPSRawlinsonOT" w:hAnsi="NPSRawlinsonOT"/>
                <w:sz w:val="24"/>
                <w:szCs w:val="24"/>
              </w:rPr>
            </w:pPr>
            <w:r>
              <w:rPr>
                <w:rFonts w:ascii="NPSRawlinsonOT" w:hAnsi="NPSRawlinsonOT"/>
                <w:sz w:val="24"/>
                <w:szCs w:val="24"/>
              </w:rPr>
              <w:t>238</w:t>
            </w:r>
          </w:p>
        </w:tc>
        <w:tc>
          <w:tcPr>
            <w:tcW w:w="1558" w:type="dxa"/>
            <w:vAlign w:val="center"/>
          </w:tcPr>
          <w:p w14:paraId="32E59898" w14:textId="24E0818A" w:rsidR="00600A35" w:rsidRPr="00801B26" w:rsidRDefault="002E6562" w:rsidP="002E6562">
            <w:pPr>
              <w:jc w:val="center"/>
              <w:rPr>
                <w:rFonts w:ascii="NPSRawlinsonOT" w:hAnsi="NPSRawlinsonOT"/>
                <w:sz w:val="24"/>
                <w:szCs w:val="24"/>
              </w:rPr>
            </w:pPr>
            <w:r>
              <w:rPr>
                <w:rFonts w:ascii="NPSRawlinsonOT" w:hAnsi="NPSRawlinsonOT"/>
                <w:sz w:val="24"/>
                <w:szCs w:val="24"/>
              </w:rPr>
              <w:t>0</w:t>
            </w:r>
          </w:p>
        </w:tc>
        <w:tc>
          <w:tcPr>
            <w:tcW w:w="1558" w:type="dxa"/>
            <w:vAlign w:val="center"/>
          </w:tcPr>
          <w:p w14:paraId="2D1BD1B7" w14:textId="53D65277" w:rsidR="00600A35" w:rsidRPr="00801B26" w:rsidRDefault="002E6562" w:rsidP="002E6562">
            <w:pPr>
              <w:jc w:val="center"/>
              <w:rPr>
                <w:rFonts w:ascii="NPSRawlinsonOT" w:hAnsi="NPSRawlinsonOT"/>
                <w:sz w:val="24"/>
                <w:szCs w:val="24"/>
              </w:rPr>
            </w:pPr>
            <w:r>
              <w:rPr>
                <w:rFonts w:ascii="NPSRawlinsonOT" w:hAnsi="NPSRawlinsonOT"/>
                <w:sz w:val="24"/>
                <w:szCs w:val="24"/>
              </w:rPr>
              <w:t>0</w:t>
            </w:r>
          </w:p>
        </w:tc>
        <w:tc>
          <w:tcPr>
            <w:tcW w:w="1559" w:type="dxa"/>
            <w:vAlign w:val="center"/>
          </w:tcPr>
          <w:p w14:paraId="1F4932CC" w14:textId="77777777" w:rsidR="00600A35" w:rsidRPr="00801B26" w:rsidRDefault="00600A35" w:rsidP="002E6562">
            <w:pPr>
              <w:jc w:val="center"/>
              <w:rPr>
                <w:rFonts w:ascii="NPSRawlinsonOT" w:hAnsi="NPSRawlinsonOT"/>
                <w:sz w:val="24"/>
                <w:szCs w:val="24"/>
              </w:rPr>
            </w:pPr>
          </w:p>
        </w:tc>
        <w:tc>
          <w:tcPr>
            <w:tcW w:w="1559" w:type="dxa"/>
            <w:vAlign w:val="center"/>
          </w:tcPr>
          <w:p w14:paraId="562E835D" w14:textId="60267612" w:rsidR="00600A35" w:rsidRPr="00801B26" w:rsidRDefault="002E6562" w:rsidP="002E6562">
            <w:pPr>
              <w:jc w:val="center"/>
              <w:rPr>
                <w:rFonts w:ascii="NPSRawlinsonOT" w:hAnsi="NPSRawlinsonOT"/>
                <w:sz w:val="24"/>
                <w:szCs w:val="24"/>
              </w:rPr>
            </w:pPr>
            <w:r>
              <w:rPr>
                <w:rFonts w:ascii="NPSRawlinsonOT" w:hAnsi="NPSRawlinsonOT"/>
                <w:sz w:val="24"/>
                <w:szCs w:val="24"/>
              </w:rPr>
              <w:t>0</w:t>
            </w:r>
          </w:p>
        </w:tc>
      </w:tr>
      <w:tr w:rsidR="00600A35" w14:paraId="64587C63" w14:textId="77777777" w:rsidTr="00437471">
        <w:trPr>
          <w:trHeight w:val="360"/>
        </w:trPr>
        <w:tc>
          <w:tcPr>
            <w:tcW w:w="1558" w:type="dxa"/>
            <w:vAlign w:val="center"/>
          </w:tcPr>
          <w:p w14:paraId="30331AC9" w14:textId="49790549" w:rsidR="00600A35" w:rsidRPr="00801B26" w:rsidRDefault="0094696F" w:rsidP="002E6562">
            <w:pPr>
              <w:jc w:val="center"/>
              <w:rPr>
                <w:rFonts w:ascii="NPSRawlinsonOT" w:hAnsi="NPSRawlinsonOT"/>
                <w:sz w:val="24"/>
                <w:szCs w:val="24"/>
              </w:rPr>
            </w:pPr>
            <w:r>
              <w:rPr>
                <w:rFonts w:ascii="NPSRawlinsonOT" w:hAnsi="NPSRawlinsonOT"/>
                <w:sz w:val="24"/>
                <w:szCs w:val="24"/>
              </w:rPr>
              <w:t>Fire</w:t>
            </w:r>
          </w:p>
        </w:tc>
        <w:tc>
          <w:tcPr>
            <w:tcW w:w="1558" w:type="dxa"/>
            <w:vAlign w:val="center"/>
          </w:tcPr>
          <w:p w14:paraId="33974F10" w14:textId="6C91BDA2" w:rsidR="00600A35" w:rsidRPr="00801B26" w:rsidRDefault="002E6562" w:rsidP="002E6562">
            <w:pPr>
              <w:jc w:val="center"/>
              <w:rPr>
                <w:rFonts w:ascii="NPSRawlinsonOT" w:hAnsi="NPSRawlinsonOT"/>
                <w:sz w:val="24"/>
                <w:szCs w:val="24"/>
              </w:rPr>
            </w:pPr>
            <w:r>
              <w:rPr>
                <w:rFonts w:ascii="NPSRawlinsonOT" w:hAnsi="NPSRawlinsonOT"/>
                <w:sz w:val="24"/>
                <w:szCs w:val="24"/>
              </w:rPr>
              <w:t>1140</w:t>
            </w:r>
          </w:p>
        </w:tc>
        <w:tc>
          <w:tcPr>
            <w:tcW w:w="1558" w:type="dxa"/>
            <w:vAlign w:val="center"/>
          </w:tcPr>
          <w:p w14:paraId="4EC0DB93" w14:textId="2FAF049D" w:rsidR="00600A35" w:rsidRPr="00801B26" w:rsidRDefault="002E6562" w:rsidP="002E6562">
            <w:pPr>
              <w:jc w:val="center"/>
              <w:rPr>
                <w:rFonts w:ascii="NPSRawlinsonOT" w:hAnsi="NPSRawlinsonOT"/>
                <w:sz w:val="24"/>
                <w:szCs w:val="24"/>
              </w:rPr>
            </w:pPr>
            <w:r>
              <w:rPr>
                <w:rFonts w:ascii="NPSRawlinsonOT" w:hAnsi="NPSRawlinsonOT"/>
                <w:sz w:val="24"/>
                <w:szCs w:val="24"/>
              </w:rPr>
              <w:t>1140</w:t>
            </w:r>
          </w:p>
        </w:tc>
        <w:tc>
          <w:tcPr>
            <w:tcW w:w="1558" w:type="dxa"/>
            <w:vAlign w:val="center"/>
          </w:tcPr>
          <w:p w14:paraId="57B46A2C" w14:textId="41275A13" w:rsidR="00600A35" w:rsidRPr="00801B26" w:rsidRDefault="002E6562" w:rsidP="002E6562">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3F59F6AC" w14:textId="126A30AD" w:rsidR="00600A35" w:rsidRPr="00801B26" w:rsidRDefault="002E6562" w:rsidP="002E6562">
            <w:pPr>
              <w:jc w:val="center"/>
              <w:rPr>
                <w:rFonts w:ascii="NPSRawlinsonOT" w:hAnsi="NPSRawlinsonOT"/>
                <w:sz w:val="24"/>
                <w:szCs w:val="24"/>
              </w:rPr>
            </w:pPr>
            <w:r>
              <w:rPr>
                <w:rFonts w:ascii="NPSRawlinsonOT" w:hAnsi="NPSRawlinsonOT"/>
                <w:sz w:val="24"/>
                <w:szCs w:val="24"/>
              </w:rPr>
              <w:t>5.75</w:t>
            </w:r>
          </w:p>
        </w:tc>
        <w:tc>
          <w:tcPr>
            <w:tcW w:w="1559" w:type="dxa"/>
            <w:vAlign w:val="center"/>
          </w:tcPr>
          <w:p w14:paraId="7958F268" w14:textId="67417691" w:rsidR="00600A35" w:rsidRPr="00801B26" w:rsidRDefault="00417B97" w:rsidP="002E6562">
            <w:pPr>
              <w:jc w:val="center"/>
              <w:rPr>
                <w:rFonts w:ascii="NPSRawlinsonOT" w:hAnsi="NPSRawlinsonOT"/>
                <w:sz w:val="24"/>
                <w:szCs w:val="24"/>
              </w:rPr>
            </w:pPr>
            <w:r>
              <w:rPr>
                <w:rFonts w:ascii="NPSRawlinsonOT" w:hAnsi="NPSRawlinsonOT"/>
                <w:sz w:val="24"/>
                <w:szCs w:val="24"/>
              </w:rPr>
              <w:t>911</w:t>
            </w:r>
          </w:p>
        </w:tc>
      </w:tr>
      <w:tr w:rsidR="00600A35" w14:paraId="26D5C4ED" w14:textId="77777777" w:rsidTr="00437471">
        <w:trPr>
          <w:trHeight w:val="360"/>
        </w:trPr>
        <w:tc>
          <w:tcPr>
            <w:tcW w:w="1558" w:type="dxa"/>
            <w:vAlign w:val="center"/>
          </w:tcPr>
          <w:p w14:paraId="31A8BE81" w14:textId="3FAA3BFF" w:rsidR="00600A35" w:rsidRPr="00801B26" w:rsidRDefault="0094696F" w:rsidP="002E6562">
            <w:pPr>
              <w:jc w:val="center"/>
              <w:rPr>
                <w:rFonts w:ascii="NPSRawlinsonOT" w:hAnsi="NPSRawlinsonOT"/>
                <w:sz w:val="24"/>
                <w:szCs w:val="24"/>
              </w:rPr>
            </w:pPr>
            <w:r>
              <w:rPr>
                <w:rFonts w:ascii="NPSRawlinsonOT" w:hAnsi="NPSRawlinsonOT"/>
                <w:sz w:val="24"/>
                <w:szCs w:val="24"/>
              </w:rPr>
              <w:t>MM</w:t>
            </w:r>
          </w:p>
        </w:tc>
        <w:tc>
          <w:tcPr>
            <w:tcW w:w="1558" w:type="dxa"/>
            <w:vAlign w:val="center"/>
          </w:tcPr>
          <w:p w14:paraId="31A11ADA" w14:textId="26D0B30A" w:rsidR="00600A35" w:rsidRPr="00801B26" w:rsidRDefault="002E6562" w:rsidP="002E6562">
            <w:pPr>
              <w:jc w:val="center"/>
              <w:rPr>
                <w:rFonts w:ascii="NPSRawlinsonOT" w:hAnsi="NPSRawlinsonOT"/>
                <w:sz w:val="24"/>
                <w:szCs w:val="24"/>
              </w:rPr>
            </w:pPr>
            <w:r>
              <w:rPr>
                <w:rFonts w:ascii="NPSRawlinsonOT" w:hAnsi="NPSRawlinsonOT"/>
                <w:sz w:val="24"/>
                <w:szCs w:val="24"/>
              </w:rPr>
              <w:t>616</w:t>
            </w:r>
          </w:p>
        </w:tc>
        <w:tc>
          <w:tcPr>
            <w:tcW w:w="1558" w:type="dxa"/>
            <w:vAlign w:val="center"/>
          </w:tcPr>
          <w:p w14:paraId="0C8FFBAF" w14:textId="2F714B45" w:rsidR="00600A35" w:rsidRPr="00801B26" w:rsidRDefault="002E6562" w:rsidP="002E6562">
            <w:pPr>
              <w:jc w:val="center"/>
              <w:rPr>
                <w:rFonts w:ascii="NPSRawlinsonOT" w:hAnsi="NPSRawlinsonOT"/>
                <w:sz w:val="24"/>
                <w:szCs w:val="24"/>
              </w:rPr>
            </w:pPr>
            <w:r>
              <w:rPr>
                <w:rFonts w:ascii="NPSRawlinsonOT" w:hAnsi="NPSRawlinsonOT"/>
                <w:sz w:val="24"/>
                <w:szCs w:val="24"/>
              </w:rPr>
              <w:t>0</w:t>
            </w:r>
          </w:p>
        </w:tc>
        <w:tc>
          <w:tcPr>
            <w:tcW w:w="1558" w:type="dxa"/>
            <w:vAlign w:val="center"/>
          </w:tcPr>
          <w:p w14:paraId="0AB71DED" w14:textId="2861583B" w:rsidR="00600A35" w:rsidRPr="00801B26" w:rsidRDefault="002E6562" w:rsidP="002E6562">
            <w:pPr>
              <w:jc w:val="center"/>
              <w:rPr>
                <w:rFonts w:ascii="NPSRawlinsonOT" w:hAnsi="NPSRawlinsonOT"/>
                <w:sz w:val="24"/>
                <w:szCs w:val="24"/>
              </w:rPr>
            </w:pPr>
            <w:r>
              <w:rPr>
                <w:rFonts w:ascii="NPSRawlinsonOT" w:hAnsi="NPSRawlinsonOT"/>
                <w:sz w:val="24"/>
                <w:szCs w:val="24"/>
              </w:rPr>
              <w:t>0</w:t>
            </w:r>
          </w:p>
        </w:tc>
        <w:tc>
          <w:tcPr>
            <w:tcW w:w="1559" w:type="dxa"/>
            <w:vAlign w:val="center"/>
          </w:tcPr>
          <w:p w14:paraId="2E03CD2A" w14:textId="77777777" w:rsidR="00600A35" w:rsidRPr="00801B26" w:rsidRDefault="00600A35" w:rsidP="002E6562">
            <w:pPr>
              <w:jc w:val="center"/>
              <w:rPr>
                <w:rFonts w:ascii="NPSRawlinsonOT" w:hAnsi="NPSRawlinsonOT"/>
                <w:sz w:val="24"/>
                <w:szCs w:val="24"/>
              </w:rPr>
            </w:pPr>
          </w:p>
        </w:tc>
        <w:tc>
          <w:tcPr>
            <w:tcW w:w="1559" w:type="dxa"/>
            <w:vAlign w:val="center"/>
          </w:tcPr>
          <w:p w14:paraId="62E28358" w14:textId="398291D2" w:rsidR="00600A35" w:rsidRPr="00801B26" w:rsidRDefault="002E6562" w:rsidP="002E6562">
            <w:pPr>
              <w:jc w:val="center"/>
              <w:rPr>
                <w:rFonts w:ascii="NPSRawlinsonOT" w:hAnsi="NPSRawlinsonOT"/>
                <w:sz w:val="24"/>
                <w:szCs w:val="24"/>
              </w:rPr>
            </w:pPr>
            <w:r>
              <w:rPr>
                <w:rFonts w:ascii="NPSRawlinsonOT" w:hAnsi="NPSRawlinsonOT"/>
                <w:sz w:val="24"/>
                <w:szCs w:val="24"/>
              </w:rPr>
              <w:t>0</w:t>
            </w:r>
          </w:p>
        </w:tc>
      </w:tr>
      <w:tr w:rsidR="00600A35" w14:paraId="42662DC4" w14:textId="77777777" w:rsidTr="00437471">
        <w:trPr>
          <w:trHeight w:val="360"/>
        </w:trPr>
        <w:tc>
          <w:tcPr>
            <w:tcW w:w="1558" w:type="dxa"/>
            <w:vAlign w:val="center"/>
          </w:tcPr>
          <w:p w14:paraId="3B477F79" w14:textId="60629147" w:rsidR="00600A35" w:rsidRPr="00801B26" w:rsidRDefault="0094696F" w:rsidP="002E6562">
            <w:pPr>
              <w:jc w:val="center"/>
              <w:rPr>
                <w:rFonts w:ascii="NPSRawlinsonOT" w:hAnsi="NPSRawlinsonOT"/>
                <w:sz w:val="24"/>
                <w:szCs w:val="24"/>
              </w:rPr>
            </w:pPr>
            <w:r>
              <w:rPr>
                <w:rFonts w:ascii="NPSRawlinsonOT" w:hAnsi="NPSRawlinsonOT"/>
                <w:sz w:val="24"/>
                <w:szCs w:val="24"/>
              </w:rPr>
              <w:t>Ripar</w:t>
            </w:r>
          </w:p>
        </w:tc>
        <w:tc>
          <w:tcPr>
            <w:tcW w:w="1558" w:type="dxa"/>
            <w:vAlign w:val="center"/>
          </w:tcPr>
          <w:p w14:paraId="40F21C79" w14:textId="67345859" w:rsidR="00600A35" w:rsidRPr="00801B26" w:rsidRDefault="002E6562" w:rsidP="002E6562">
            <w:pPr>
              <w:jc w:val="center"/>
              <w:rPr>
                <w:rFonts w:ascii="NPSRawlinsonOT" w:hAnsi="NPSRawlinsonOT"/>
                <w:sz w:val="24"/>
                <w:szCs w:val="24"/>
              </w:rPr>
            </w:pPr>
            <w:r>
              <w:rPr>
                <w:rFonts w:ascii="NPSRawlinsonOT" w:hAnsi="NPSRawlinsonOT"/>
                <w:sz w:val="24"/>
                <w:szCs w:val="24"/>
              </w:rPr>
              <w:t>1765</w:t>
            </w:r>
          </w:p>
        </w:tc>
        <w:tc>
          <w:tcPr>
            <w:tcW w:w="1558" w:type="dxa"/>
            <w:vAlign w:val="center"/>
          </w:tcPr>
          <w:p w14:paraId="233B2DCB" w14:textId="61CB52BA" w:rsidR="00600A35" w:rsidRPr="00801B26" w:rsidRDefault="002E6562" w:rsidP="002E6562">
            <w:pPr>
              <w:jc w:val="center"/>
              <w:rPr>
                <w:rFonts w:ascii="NPSRawlinsonOT" w:hAnsi="NPSRawlinsonOT"/>
                <w:sz w:val="24"/>
                <w:szCs w:val="24"/>
              </w:rPr>
            </w:pPr>
            <w:r>
              <w:rPr>
                <w:rFonts w:ascii="NPSRawlinsonOT" w:hAnsi="NPSRawlinsonOT"/>
                <w:sz w:val="24"/>
                <w:szCs w:val="24"/>
              </w:rPr>
              <w:t>1765</w:t>
            </w:r>
          </w:p>
        </w:tc>
        <w:tc>
          <w:tcPr>
            <w:tcW w:w="1558" w:type="dxa"/>
            <w:vAlign w:val="center"/>
          </w:tcPr>
          <w:p w14:paraId="30588470" w14:textId="3FAB43F2" w:rsidR="00600A35" w:rsidRPr="00801B26" w:rsidRDefault="002E6562" w:rsidP="002E6562">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4EDD7F4C" w14:textId="2D693D91" w:rsidR="00600A35" w:rsidRPr="00801B26" w:rsidRDefault="002E6562" w:rsidP="002E6562">
            <w:pPr>
              <w:jc w:val="center"/>
              <w:rPr>
                <w:rFonts w:ascii="NPSRawlinsonOT" w:hAnsi="NPSRawlinsonOT"/>
                <w:sz w:val="24"/>
                <w:szCs w:val="24"/>
              </w:rPr>
            </w:pPr>
            <w:r>
              <w:rPr>
                <w:rFonts w:ascii="NPSRawlinsonOT" w:hAnsi="NPSRawlinsonOT"/>
                <w:sz w:val="24"/>
                <w:szCs w:val="24"/>
              </w:rPr>
              <w:t>5.52</w:t>
            </w:r>
          </w:p>
        </w:tc>
        <w:tc>
          <w:tcPr>
            <w:tcW w:w="1559" w:type="dxa"/>
            <w:vAlign w:val="center"/>
          </w:tcPr>
          <w:p w14:paraId="226972CF" w14:textId="62DFE863" w:rsidR="00600A35" w:rsidRPr="00801B26" w:rsidRDefault="002E6562" w:rsidP="002E6562">
            <w:pPr>
              <w:jc w:val="center"/>
              <w:rPr>
                <w:rFonts w:ascii="NPSRawlinsonOT" w:hAnsi="NPSRawlinsonOT"/>
                <w:sz w:val="24"/>
                <w:szCs w:val="24"/>
              </w:rPr>
            </w:pPr>
            <w:r>
              <w:rPr>
                <w:rFonts w:ascii="NPSRawlinsonOT" w:hAnsi="NPSRawlinsonOT"/>
                <w:sz w:val="24"/>
                <w:szCs w:val="24"/>
              </w:rPr>
              <w:t>209</w:t>
            </w:r>
          </w:p>
        </w:tc>
      </w:tr>
    </w:tbl>
    <w:p w14:paraId="54DB09BA" w14:textId="77777777" w:rsidR="00C1410C" w:rsidRDefault="00C1410C" w:rsidP="00C1410C">
      <w:pPr>
        <w:rPr>
          <w:rFonts w:ascii="NPSRawlinsonOT" w:hAnsi="NPSRawlinsonOT"/>
          <w:sz w:val="2"/>
          <w:szCs w:val="2"/>
        </w:rPr>
      </w:pPr>
    </w:p>
    <w:p w14:paraId="1A2727F2" w14:textId="28DAF67D" w:rsidR="006B7E02" w:rsidRPr="006B7E02" w:rsidRDefault="00437471" w:rsidP="006B7E02">
      <w:pPr>
        <w:jc w:val="center"/>
        <w:rPr>
          <w:rFonts w:ascii="NPSRawlinsonOT" w:hAnsi="NPSRawlinsonOT"/>
          <w:i/>
          <w:iCs/>
          <w:sz w:val="24"/>
          <w:szCs w:val="24"/>
        </w:rPr>
      </w:pPr>
      <w:r>
        <w:rPr>
          <w:rFonts w:ascii="NPSRawlinsonOT" w:hAnsi="NPSRawlinsonOT"/>
          <w:i/>
          <w:iCs/>
          <w:sz w:val="24"/>
          <w:szCs w:val="24"/>
        </w:rPr>
        <w:t xml:space="preserve">Table </w:t>
      </w:r>
      <w:r w:rsidR="000468C3">
        <w:rPr>
          <w:rFonts w:ascii="NPSRawlinsonOT" w:hAnsi="NPSRawlinsonOT"/>
          <w:i/>
          <w:iCs/>
          <w:sz w:val="24"/>
          <w:szCs w:val="24"/>
        </w:rPr>
        <w:t>7</w:t>
      </w:r>
      <w:r>
        <w:rPr>
          <w:rFonts w:ascii="NPSRawlinsonOT" w:hAnsi="NPSRawlinsonOT"/>
          <w:i/>
          <w:iCs/>
          <w:sz w:val="24"/>
          <w:szCs w:val="24"/>
        </w:rPr>
        <w:t>: The labeling results from Olympic National Park.</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B7E02" w14:paraId="745C6C14" w14:textId="77777777" w:rsidTr="008644B8">
        <w:trPr>
          <w:trHeight w:val="360"/>
        </w:trPr>
        <w:tc>
          <w:tcPr>
            <w:tcW w:w="1558" w:type="dxa"/>
            <w:vAlign w:val="center"/>
          </w:tcPr>
          <w:p w14:paraId="6B342EAD" w14:textId="77777777" w:rsidR="006B7E02" w:rsidRPr="00801B26" w:rsidRDefault="006B7E02" w:rsidP="008644B8">
            <w:pPr>
              <w:jc w:val="center"/>
              <w:rPr>
                <w:rFonts w:ascii="NPSRawlinsonOT" w:hAnsi="NPSRawlinsonOT"/>
                <w:sz w:val="24"/>
                <w:szCs w:val="24"/>
              </w:rPr>
            </w:pPr>
            <w:r w:rsidRPr="00801B26">
              <w:rPr>
                <w:rFonts w:ascii="NPSRawlinsonOT" w:hAnsi="NPSRawlinsonOT"/>
                <w:sz w:val="24"/>
                <w:szCs w:val="24"/>
              </w:rPr>
              <w:t>Disturbance</w:t>
            </w:r>
          </w:p>
        </w:tc>
        <w:tc>
          <w:tcPr>
            <w:tcW w:w="1558" w:type="dxa"/>
            <w:vAlign w:val="center"/>
          </w:tcPr>
          <w:p w14:paraId="4BEF92CA"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Total Labels</w:t>
            </w:r>
          </w:p>
        </w:tc>
        <w:tc>
          <w:tcPr>
            <w:tcW w:w="1558" w:type="dxa"/>
            <w:vAlign w:val="center"/>
          </w:tcPr>
          <w:p w14:paraId="40DF379C"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Accepted</w:t>
            </w:r>
          </w:p>
        </w:tc>
        <w:tc>
          <w:tcPr>
            <w:tcW w:w="1558" w:type="dxa"/>
            <w:vAlign w:val="center"/>
          </w:tcPr>
          <w:p w14:paraId="4E65288C"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Accepted</w:t>
            </w:r>
          </w:p>
        </w:tc>
        <w:tc>
          <w:tcPr>
            <w:tcW w:w="1559" w:type="dxa"/>
            <w:vAlign w:val="center"/>
          </w:tcPr>
          <w:p w14:paraId="19D16AA3"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Expected Error %</w:t>
            </w:r>
          </w:p>
        </w:tc>
        <w:tc>
          <w:tcPr>
            <w:tcW w:w="1559" w:type="dxa"/>
            <w:vAlign w:val="center"/>
          </w:tcPr>
          <w:p w14:paraId="11F4B8A6"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 Secondary Labels</w:t>
            </w:r>
          </w:p>
        </w:tc>
      </w:tr>
      <w:tr w:rsidR="006B7E02" w14:paraId="1A6B96BA" w14:textId="77777777" w:rsidTr="008644B8">
        <w:trPr>
          <w:trHeight w:val="360"/>
        </w:trPr>
        <w:tc>
          <w:tcPr>
            <w:tcW w:w="1558" w:type="dxa"/>
            <w:vAlign w:val="center"/>
          </w:tcPr>
          <w:p w14:paraId="18AB28D0"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AV</w:t>
            </w:r>
          </w:p>
        </w:tc>
        <w:tc>
          <w:tcPr>
            <w:tcW w:w="1558" w:type="dxa"/>
            <w:vAlign w:val="center"/>
          </w:tcPr>
          <w:p w14:paraId="79497C9D" w14:textId="3AB088D1" w:rsidR="006B7E02" w:rsidRPr="00801B26" w:rsidRDefault="00110EB0" w:rsidP="008644B8">
            <w:pPr>
              <w:jc w:val="center"/>
              <w:rPr>
                <w:rFonts w:ascii="NPSRawlinsonOT" w:hAnsi="NPSRawlinsonOT"/>
                <w:sz w:val="24"/>
                <w:szCs w:val="24"/>
              </w:rPr>
            </w:pPr>
            <w:r>
              <w:rPr>
                <w:rFonts w:ascii="NPSRawlinsonOT" w:hAnsi="NPSRawlinsonOT"/>
                <w:sz w:val="24"/>
                <w:szCs w:val="24"/>
              </w:rPr>
              <w:t>14104</w:t>
            </w:r>
          </w:p>
        </w:tc>
        <w:tc>
          <w:tcPr>
            <w:tcW w:w="1558" w:type="dxa"/>
            <w:vAlign w:val="center"/>
          </w:tcPr>
          <w:p w14:paraId="133E9710" w14:textId="6012A09A" w:rsidR="006B7E02" w:rsidRPr="00801B26" w:rsidRDefault="00110EB0" w:rsidP="008644B8">
            <w:pPr>
              <w:jc w:val="center"/>
              <w:rPr>
                <w:rFonts w:ascii="NPSRawlinsonOT" w:hAnsi="NPSRawlinsonOT"/>
                <w:sz w:val="24"/>
                <w:szCs w:val="24"/>
              </w:rPr>
            </w:pPr>
            <w:r>
              <w:rPr>
                <w:rFonts w:ascii="NPSRawlinsonOT" w:hAnsi="NPSRawlinsonOT"/>
                <w:sz w:val="24"/>
                <w:szCs w:val="24"/>
              </w:rPr>
              <w:t>14104</w:t>
            </w:r>
          </w:p>
        </w:tc>
        <w:tc>
          <w:tcPr>
            <w:tcW w:w="1558" w:type="dxa"/>
            <w:vAlign w:val="center"/>
          </w:tcPr>
          <w:p w14:paraId="6335F662" w14:textId="408D57F0" w:rsidR="006B7E02" w:rsidRPr="00801B26" w:rsidRDefault="00110EB0" w:rsidP="008644B8">
            <w:pPr>
              <w:jc w:val="center"/>
              <w:rPr>
                <w:rFonts w:ascii="NPSRawlinsonOT" w:hAnsi="NPSRawlinsonOT"/>
                <w:sz w:val="24"/>
                <w:szCs w:val="24"/>
              </w:rPr>
            </w:pPr>
            <w:r>
              <w:rPr>
                <w:rFonts w:ascii="NPSRawlinsonOT" w:hAnsi="NPSRawlinsonOT"/>
                <w:sz w:val="24"/>
                <w:szCs w:val="24"/>
              </w:rPr>
              <w:t>100</w:t>
            </w:r>
          </w:p>
        </w:tc>
        <w:tc>
          <w:tcPr>
            <w:tcW w:w="1559" w:type="dxa"/>
            <w:vAlign w:val="center"/>
          </w:tcPr>
          <w:p w14:paraId="283A08EF" w14:textId="65D24078" w:rsidR="006B7E02" w:rsidRPr="00801B26" w:rsidRDefault="00110EB0" w:rsidP="008644B8">
            <w:pPr>
              <w:jc w:val="center"/>
              <w:rPr>
                <w:rFonts w:ascii="NPSRawlinsonOT" w:hAnsi="NPSRawlinsonOT"/>
                <w:sz w:val="24"/>
                <w:szCs w:val="24"/>
              </w:rPr>
            </w:pPr>
            <w:r>
              <w:rPr>
                <w:rFonts w:ascii="NPSRawlinsonOT" w:hAnsi="NPSRawlinsonOT"/>
                <w:sz w:val="24"/>
                <w:szCs w:val="24"/>
              </w:rPr>
              <w:t>4.66</w:t>
            </w:r>
          </w:p>
        </w:tc>
        <w:tc>
          <w:tcPr>
            <w:tcW w:w="1559" w:type="dxa"/>
            <w:vAlign w:val="center"/>
          </w:tcPr>
          <w:p w14:paraId="557591EA" w14:textId="74C79786" w:rsidR="006B7E02" w:rsidRPr="00801B26" w:rsidRDefault="00965C7E" w:rsidP="008644B8">
            <w:pPr>
              <w:jc w:val="center"/>
              <w:rPr>
                <w:rFonts w:ascii="NPSRawlinsonOT" w:hAnsi="NPSRawlinsonOT"/>
                <w:sz w:val="24"/>
                <w:szCs w:val="24"/>
              </w:rPr>
            </w:pPr>
            <w:r>
              <w:rPr>
                <w:rFonts w:ascii="NPSRawlinsonOT" w:hAnsi="NPSRawlinsonOT"/>
                <w:sz w:val="24"/>
                <w:szCs w:val="24"/>
              </w:rPr>
              <w:t>3079</w:t>
            </w:r>
          </w:p>
        </w:tc>
      </w:tr>
      <w:tr w:rsidR="006B7E02" w14:paraId="0034775D" w14:textId="77777777" w:rsidTr="008644B8">
        <w:trPr>
          <w:trHeight w:val="360"/>
        </w:trPr>
        <w:tc>
          <w:tcPr>
            <w:tcW w:w="1558" w:type="dxa"/>
            <w:vAlign w:val="center"/>
          </w:tcPr>
          <w:p w14:paraId="2C821372"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Aval</w:t>
            </w:r>
          </w:p>
        </w:tc>
        <w:tc>
          <w:tcPr>
            <w:tcW w:w="1558" w:type="dxa"/>
            <w:vAlign w:val="center"/>
          </w:tcPr>
          <w:p w14:paraId="1530C6E5" w14:textId="1F438921" w:rsidR="006B7E02" w:rsidRPr="00801B26" w:rsidRDefault="00965C7E" w:rsidP="008644B8">
            <w:pPr>
              <w:jc w:val="center"/>
              <w:rPr>
                <w:rFonts w:ascii="NPSRawlinsonOT" w:hAnsi="NPSRawlinsonOT"/>
                <w:sz w:val="24"/>
                <w:szCs w:val="24"/>
              </w:rPr>
            </w:pPr>
            <w:r>
              <w:rPr>
                <w:rFonts w:ascii="NPSRawlinsonOT" w:hAnsi="NPSRawlinsonOT"/>
                <w:sz w:val="24"/>
                <w:szCs w:val="24"/>
              </w:rPr>
              <w:t>3876</w:t>
            </w:r>
          </w:p>
        </w:tc>
        <w:tc>
          <w:tcPr>
            <w:tcW w:w="1558" w:type="dxa"/>
            <w:vAlign w:val="center"/>
          </w:tcPr>
          <w:p w14:paraId="0B4B07CD" w14:textId="5461DE14" w:rsidR="006B7E02" w:rsidRPr="00801B26" w:rsidRDefault="00965C7E" w:rsidP="008644B8">
            <w:pPr>
              <w:jc w:val="center"/>
              <w:rPr>
                <w:rFonts w:ascii="NPSRawlinsonOT" w:hAnsi="NPSRawlinsonOT"/>
                <w:sz w:val="24"/>
                <w:szCs w:val="24"/>
              </w:rPr>
            </w:pPr>
            <w:r>
              <w:rPr>
                <w:rFonts w:ascii="NPSRawlinsonOT" w:hAnsi="NPSRawlinsonOT"/>
                <w:sz w:val="24"/>
                <w:szCs w:val="24"/>
              </w:rPr>
              <w:t>777</w:t>
            </w:r>
          </w:p>
        </w:tc>
        <w:tc>
          <w:tcPr>
            <w:tcW w:w="1558" w:type="dxa"/>
            <w:vAlign w:val="center"/>
          </w:tcPr>
          <w:p w14:paraId="5876F752" w14:textId="6B09D255" w:rsidR="006B7E02" w:rsidRPr="00801B26" w:rsidRDefault="00965C7E" w:rsidP="008644B8">
            <w:pPr>
              <w:jc w:val="center"/>
              <w:rPr>
                <w:rFonts w:ascii="NPSRawlinsonOT" w:hAnsi="NPSRawlinsonOT"/>
                <w:sz w:val="24"/>
                <w:szCs w:val="24"/>
              </w:rPr>
            </w:pPr>
            <w:r>
              <w:rPr>
                <w:rFonts w:ascii="NPSRawlinsonOT" w:hAnsi="NPSRawlinsonOT"/>
                <w:sz w:val="24"/>
                <w:szCs w:val="24"/>
              </w:rPr>
              <w:t>20.05</w:t>
            </w:r>
          </w:p>
        </w:tc>
        <w:tc>
          <w:tcPr>
            <w:tcW w:w="1559" w:type="dxa"/>
            <w:vAlign w:val="center"/>
          </w:tcPr>
          <w:p w14:paraId="66FAF94D" w14:textId="6178D61B" w:rsidR="006B7E02" w:rsidRPr="00801B26" w:rsidRDefault="00965C7E" w:rsidP="008644B8">
            <w:pPr>
              <w:jc w:val="center"/>
              <w:rPr>
                <w:rFonts w:ascii="NPSRawlinsonOT" w:hAnsi="NPSRawlinsonOT"/>
                <w:sz w:val="24"/>
                <w:szCs w:val="24"/>
              </w:rPr>
            </w:pPr>
            <w:r>
              <w:rPr>
                <w:rFonts w:ascii="NPSRawlinsonOT" w:hAnsi="NPSRawlinsonOT"/>
                <w:sz w:val="24"/>
                <w:szCs w:val="24"/>
              </w:rPr>
              <w:t>4.9</w:t>
            </w:r>
          </w:p>
        </w:tc>
        <w:tc>
          <w:tcPr>
            <w:tcW w:w="1559" w:type="dxa"/>
            <w:vAlign w:val="center"/>
          </w:tcPr>
          <w:p w14:paraId="453AEA1F" w14:textId="5EE1F266" w:rsidR="006B7E02" w:rsidRPr="00801B26" w:rsidRDefault="00965C7E" w:rsidP="008644B8">
            <w:pPr>
              <w:jc w:val="center"/>
              <w:rPr>
                <w:rFonts w:ascii="NPSRawlinsonOT" w:hAnsi="NPSRawlinsonOT"/>
                <w:sz w:val="24"/>
                <w:szCs w:val="24"/>
              </w:rPr>
            </w:pPr>
            <w:r>
              <w:rPr>
                <w:rFonts w:ascii="NPSRawlinsonOT" w:hAnsi="NPSRawlinsonOT"/>
                <w:sz w:val="24"/>
                <w:szCs w:val="24"/>
              </w:rPr>
              <w:t>0</w:t>
            </w:r>
          </w:p>
        </w:tc>
      </w:tr>
      <w:tr w:rsidR="006B7E02" w14:paraId="2A6258C1" w14:textId="77777777" w:rsidTr="008644B8">
        <w:trPr>
          <w:trHeight w:val="360"/>
        </w:trPr>
        <w:tc>
          <w:tcPr>
            <w:tcW w:w="1558" w:type="dxa"/>
            <w:vAlign w:val="center"/>
          </w:tcPr>
          <w:p w14:paraId="77D3E4ED"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Blow</w:t>
            </w:r>
          </w:p>
        </w:tc>
        <w:tc>
          <w:tcPr>
            <w:tcW w:w="1558" w:type="dxa"/>
            <w:vAlign w:val="center"/>
          </w:tcPr>
          <w:p w14:paraId="17025682" w14:textId="4F76BBB7" w:rsidR="006B7E02" w:rsidRPr="00801B26" w:rsidRDefault="00965C7E" w:rsidP="008644B8">
            <w:pPr>
              <w:jc w:val="center"/>
              <w:rPr>
                <w:rFonts w:ascii="NPSRawlinsonOT" w:hAnsi="NPSRawlinsonOT"/>
                <w:sz w:val="24"/>
                <w:szCs w:val="24"/>
              </w:rPr>
            </w:pPr>
            <w:r>
              <w:rPr>
                <w:rFonts w:ascii="NPSRawlinsonOT" w:hAnsi="NPSRawlinsonOT"/>
                <w:sz w:val="24"/>
                <w:szCs w:val="24"/>
              </w:rPr>
              <w:t>3285</w:t>
            </w:r>
          </w:p>
        </w:tc>
        <w:tc>
          <w:tcPr>
            <w:tcW w:w="1558" w:type="dxa"/>
            <w:vAlign w:val="center"/>
          </w:tcPr>
          <w:p w14:paraId="4FBD6535" w14:textId="050FF4D6" w:rsidR="006B7E02" w:rsidRPr="00801B26" w:rsidRDefault="00965C7E" w:rsidP="008644B8">
            <w:pPr>
              <w:jc w:val="center"/>
              <w:rPr>
                <w:rFonts w:ascii="NPSRawlinsonOT" w:hAnsi="NPSRawlinsonOT"/>
                <w:sz w:val="24"/>
                <w:szCs w:val="24"/>
              </w:rPr>
            </w:pPr>
            <w:r>
              <w:rPr>
                <w:rFonts w:ascii="NPSRawlinsonOT" w:hAnsi="NPSRawlinsonOT"/>
                <w:sz w:val="24"/>
                <w:szCs w:val="24"/>
              </w:rPr>
              <w:t>0</w:t>
            </w:r>
          </w:p>
        </w:tc>
        <w:tc>
          <w:tcPr>
            <w:tcW w:w="1558" w:type="dxa"/>
            <w:vAlign w:val="center"/>
          </w:tcPr>
          <w:p w14:paraId="2FE093FF" w14:textId="6A3ED22A" w:rsidR="006B7E02" w:rsidRPr="00801B26" w:rsidRDefault="00965C7E" w:rsidP="008644B8">
            <w:pPr>
              <w:jc w:val="center"/>
              <w:rPr>
                <w:rFonts w:ascii="NPSRawlinsonOT" w:hAnsi="NPSRawlinsonOT"/>
                <w:sz w:val="24"/>
                <w:szCs w:val="24"/>
              </w:rPr>
            </w:pPr>
            <w:r>
              <w:rPr>
                <w:rFonts w:ascii="NPSRawlinsonOT" w:hAnsi="NPSRawlinsonOT"/>
                <w:sz w:val="24"/>
                <w:szCs w:val="24"/>
              </w:rPr>
              <w:t>0</w:t>
            </w:r>
          </w:p>
        </w:tc>
        <w:tc>
          <w:tcPr>
            <w:tcW w:w="1559" w:type="dxa"/>
            <w:vAlign w:val="center"/>
          </w:tcPr>
          <w:p w14:paraId="559A6D22" w14:textId="10A07325" w:rsidR="006B7E02" w:rsidRPr="00801B26" w:rsidRDefault="006B7E02" w:rsidP="008644B8">
            <w:pPr>
              <w:jc w:val="center"/>
              <w:rPr>
                <w:rFonts w:ascii="NPSRawlinsonOT" w:hAnsi="NPSRawlinsonOT"/>
                <w:sz w:val="24"/>
                <w:szCs w:val="24"/>
              </w:rPr>
            </w:pPr>
          </w:p>
        </w:tc>
        <w:tc>
          <w:tcPr>
            <w:tcW w:w="1559" w:type="dxa"/>
            <w:vAlign w:val="center"/>
          </w:tcPr>
          <w:p w14:paraId="2059A6D7" w14:textId="441EF566" w:rsidR="006B7E02" w:rsidRPr="00801B26" w:rsidRDefault="00965C7E" w:rsidP="008644B8">
            <w:pPr>
              <w:jc w:val="center"/>
              <w:rPr>
                <w:rFonts w:ascii="NPSRawlinsonOT" w:hAnsi="NPSRawlinsonOT"/>
                <w:sz w:val="24"/>
                <w:szCs w:val="24"/>
              </w:rPr>
            </w:pPr>
            <w:r>
              <w:rPr>
                <w:rFonts w:ascii="NPSRawlinsonOT" w:hAnsi="NPSRawlinsonOT"/>
                <w:sz w:val="24"/>
                <w:szCs w:val="24"/>
              </w:rPr>
              <w:t>0</w:t>
            </w:r>
          </w:p>
        </w:tc>
      </w:tr>
      <w:tr w:rsidR="006B7E02" w14:paraId="44C2A161" w14:textId="77777777" w:rsidTr="008644B8">
        <w:trPr>
          <w:trHeight w:val="360"/>
        </w:trPr>
        <w:tc>
          <w:tcPr>
            <w:tcW w:w="1558" w:type="dxa"/>
            <w:vAlign w:val="center"/>
          </w:tcPr>
          <w:p w14:paraId="19F3A501"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Clear</w:t>
            </w:r>
          </w:p>
        </w:tc>
        <w:tc>
          <w:tcPr>
            <w:tcW w:w="1558" w:type="dxa"/>
            <w:vAlign w:val="center"/>
          </w:tcPr>
          <w:p w14:paraId="330DD661" w14:textId="535B1605" w:rsidR="006B7E02" w:rsidRPr="00801B26" w:rsidRDefault="00965C7E" w:rsidP="008644B8">
            <w:pPr>
              <w:jc w:val="center"/>
              <w:rPr>
                <w:rFonts w:ascii="NPSRawlinsonOT" w:hAnsi="NPSRawlinsonOT"/>
                <w:sz w:val="24"/>
                <w:szCs w:val="24"/>
              </w:rPr>
            </w:pPr>
            <w:r>
              <w:rPr>
                <w:rFonts w:ascii="NPSRawlinsonOT" w:hAnsi="NPSRawlinsonOT"/>
                <w:sz w:val="24"/>
                <w:szCs w:val="24"/>
              </w:rPr>
              <w:t>119</w:t>
            </w:r>
          </w:p>
        </w:tc>
        <w:tc>
          <w:tcPr>
            <w:tcW w:w="1558" w:type="dxa"/>
            <w:vAlign w:val="center"/>
          </w:tcPr>
          <w:p w14:paraId="34E617DD" w14:textId="110488E5" w:rsidR="006B7E02" w:rsidRPr="00801B26" w:rsidRDefault="00965C7E" w:rsidP="008644B8">
            <w:pPr>
              <w:jc w:val="center"/>
              <w:rPr>
                <w:rFonts w:ascii="NPSRawlinsonOT" w:hAnsi="NPSRawlinsonOT"/>
                <w:sz w:val="24"/>
                <w:szCs w:val="24"/>
              </w:rPr>
            </w:pPr>
            <w:r>
              <w:rPr>
                <w:rFonts w:ascii="NPSRawlinsonOT" w:hAnsi="NPSRawlinsonOT"/>
                <w:sz w:val="24"/>
                <w:szCs w:val="24"/>
              </w:rPr>
              <w:t>0</w:t>
            </w:r>
          </w:p>
        </w:tc>
        <w:tc>
          <w:tcPr>
            <w:tcW w:w="1558" w:type="dxa"/>
            <w:vAlign w:val="center"/>
          </w:tcPr>
          <w:p w14:paraId="7A2E3DD7" w14:textId="22EC2C3E" w:rsidR="006B7E02" w:rsidRPr="00801B26" w:rsidRDefault="00965C7E" w:rsidP="008644B8">
            <w:pPr>
              <w:jc w:val="center"/>
              <w:rPr>
                <w:rFonts w:ascii="NPSRawlinsonOT" w:hAnsi="NPSRawlinsonOT"/>
                <w:sz w:val="24"/>
                <w:szCs w:val="24"/>
              </w:rPr>
            </w:pPr>
            <w:r>
              <w:rPr>
                <w:rFonts w:ascii="NPSRawlinsonOT" w:hAnsi="NPSRawlinsonOT"/>
                <w:sz w:val="24"/>
                <w:szCs w:val="24"/>
              </w:rPr>
              <w:t>0</w:t>
            </w:r>
          </w:p>
        </w:tc>
        <w:tc>
          <w:tcPr>
            <w:tcW w:w="1559" w:type="dxa"/>
            <w:vAlign w:val="center"/>
          </w:tcPr>
          <w:p w14:paraId="5B076906" w14:textId="596A14F9" w:rsidR="006B7E02" w:rsidRPr="00801B26" w:rsidRDefault="006B7E02" w:rsidP="008644B8">
            <w:pPr>
              <w:jc w:val="center"/>
              <w:rPr>
                <w:rFonts w:ascii="NPSRawlinsonOT" w:hAnsi="NPSRawlinsonOT"/>
                <w:sz w:val="24"/>
                <w:szCs w:val="24"/>
              </w:rPr>
            </w:pPr>
          </w:p>
        </w:tc>
        <w:tc>
          <w:tcPr>
            <w:tcW w:w="1559" w:type="dxa"/>
            <w:vAlign w:val="center"/>
          </w:tcPr>
          <w:p w14:paraId="4654F833" w14:textId="11DFE699" w:rsidR="006B7E02" w:rsidRPr="00801B26" w:rsidRDefault="00965C7E" w:rsidP="008644B8">
            <w:pPr>
              <w:jc w:val="center"/>
              <w:rPr>
                <w:rFonts w:ascii="NPSRawlinsonOT" w:hAnsi="NPSRawlinsonOT"/>
                <w:sz w:val="24"/>
                <w:szCs w:val="24"/>
              </w:rPr>
            </w:pPr>
            <w:r>
              <w:rPr>
                <w:rFonts w:ascii="NPSRawlinsonOT" w:hAnsi="NPSRawlinsonOT"/>
                <w:sz w:val="24"/>
                <w:szCs w:val="24"/>
              </w:rPr>
              <w:t>0</w:t>
            </w:r>
          </w:p>
        </w:tc>
      </w:tr>
      <w:tr w:rsidR="006B7E02" w14:paraId="3DDAA498" w14:textId="77777777" w:rsidTr="008644B8">
        <w:trPr>
          <w:trHeight w:val="360"/>
        </w:trPr>
        <w:tc>
          <w:tcPr>
            <w:tcW w:w="1558" w:type="dxa"/>
            <w:vAlign w:val="center"/>
          </w:tcPr>
          <w:p w14:paraId="79B5F2CE"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Defol</w:t>
            </w:r>
          </w:p>
        </w:tc>
        <w:tc>
          <w:tcPr>
            <w:tcW w:w="1558" w:type="dxa"/>
            <w:vAlign w:val="center"/>
          </w:tcPr>
          <w:p w14:paraId="5430D09B" w14:textId="414425A5" w:rsidR="006B7E02" w:rsidRPr="00801B26" w:rsidRDefault="00965C7E" w:rsidP="008644B8">
            <w:pPr>
              <w:jc w:val="center"/>
              <w:rPr>
                <w:rFonts w:ascii="NPSRawlinsonOT" w:hAnsi="NPSRawlinsonOT"/>
                <w:sz w:val="24"/>
                <w:szCs w:val="24"/>
              </w:rPr>
            </w:pPr>
            <w:r>
              <w:rPr>
                <w:rFonts w:ascii="NPSRawlinsonOT" w:hAnsi="NPSRawlinsonOT"/>
                <w:sz w:val="24"/>
                <w:szCs w:val="24"/>
              </w:rPr>
              <w:t>3869</w:t>
            </w:r>
          </w:p>
        </w:tc>
        <w:tc>
          <w:tcPr>
            <w:tcW w:w="1558" w:type="dxa"/>
            <w:vAlign w:val="center"/>
          </w:tcPr>
          <w:p w14:paraId="6FBFA93D" w14:textId="2E2B958A" w:rsidR="006B7E02" w:rsidRPr="00801B26" w:rsidRDefault="00FB2494" w:rsidP="008644B8">
            <w:pPr>
              <w:jc w:val="center"/>
              <w:rPr>
                <w:rFonts w:ascii="NPSRawlinsonOT" w:hAnsi="NPSRawlinsonOT"/>
                <w:sz w:val="24"/>
                <w:szCs w:val="24"/>
              </w:rPr>
            </w:pPr>
            <w:r>
              <w:rPr>
                <w:rFonts w:ascii="NPSRawlinsonOT" w:hAnsi="NPSRawlinsonOT"/>
                <w:sz w:val="24"/>
                <w:szCs w:val="24"/>
              </w:rPr>
              <w:t>2607</w:t>
            </w:r>
          </w:p>
        </w:tc>
        <w:tc>
          <w:tcPr>
            <w:tcW w:w="1558" w:type="dxa"/>
            <w:vAlign w:val="center"/>
          </w:tcPr>
          <w:p w14:paraId="26CC8EAF" w14:textId="0E55518D" w:rsidR="006B7E02" w:rsidRPr="00801B26" w:rsidRDefault="00FB2494" w:rsidP="008644B8">
            <w:pPr>
              <w:jc w:val="center"/>
              <w:rPr>
                <w:rFonts w:ascii="NPSRawlinsonOT" w:hAnsi="NPSRawlinsonOT"/>
                <w:sz w:val="24"/>
                <w:szCs w:val="24"/>
              </w:rPr>
            </w:pPr>
            <w:r>
              <w:rPr>
                <w:rFonts w:ascii="NPSRawlinsonOT" w:hAnsi="NPSRawlinsonOT"/>
                <w:sz w:val="24"/>
                <w:szCs w:val="24"/>
              </w:rPr>
              <w:t>67.38</w:t>
            </w:r>
          </w:p>
        </w:tc>
        <w:tc>
          <w:tcPr>
            <w:tcW w:w="1559" w:type="dxa"/>
            <w:vAlign w:val="center"/>
          </w:tcPr>
          <w:p w14:paraId="108A9D6E" w14:textId="66448042" w:rsidR="006B7E02" w:rsidRPr="00801B26" w:rsidRDefault="00FB2494" w:rsidP="008644B8">
            <w:pPr>
              <w:jc w:val="center"/>
              <w:rPr>
                <w:rFonts w:ascii="NPSRawlinsonOT" w:hAnsi="NPSRawlinsonOT"/>
                <w:sz w:val="24"/>
                <w:szCs w:val="24"/>
              </w:rPr>
            </w:pPr>
            <w:r>
              <w:rPr>
                <w:rFonts w:ascii="NPSRawlinsonOT" w:hAnsi="NPSRawlinsonOT"/>
                <w:sz w:val="24"/>
                <w:szCs w:val="24"/>
              </w:rPr>
              <w:t>4.72</w:t>
            </w:r>
          </w:p>
        </w:tc>
        <w:tc>
          <w:tcPr>
            <w:tcW w:w="1559" w:type="dxa"/>
            <w:vAlign w:val="center"/>
          </w:tcPr>
          <w:p w14:paraId="30C62DDF" w14:textId="35F550DA" w:rsidR="006B7E02" w:rsidRPr="00801B26" w:rsidRDefault="00FB2494" w:rsidP="008644B8">
            <w:pPr>
              <w:jc w:val="center"/>
              <w:rPr>
                <w:rFonts w:ascii="NPSRawlinsonOT" w:hAnsi="NPSRawlinsonOT"/>
                <w:sz w:val="24"/>
                <w:szCs w:val="24"/>
              </w:rPr>
            </w:pPr>
            <w:r>
              <w:rPr>
                <w:rFonts w:ascii="NPSRawlinsonOT" w:hAnsi="NPSRawlinsonOT"/>
                <w:sz w:val="24"/>
                <w:szCs w:val="24"/>
              </w:rPr>
              <w:t>0</w:t>
            </w:r>
          </w:p>
        </w:tc>
      </w:tr>
      <w:tr w:rsidR="006B7E02" w14:paraId="1E184860" w14:textId="77777777" w:rsidTr="008644B8">
        <w:trPr>
          <w:trHeight w:val="360"/>
        </w:trPr>
        <w:tc>
          <w:tcPr>
            <w:tcW w:w="1558" w:type="dxa"/>
            <w:vAlign w:val="center"/>
          </w:tcPr>
          <w:p w14:paraId="07E93A3B"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Fire</w:t>
            </w:r>
          </w:p>
        </w:tc>
        <w:tc>
          <w:tcPr>
            <w:tcW w:w="1558" w:type="dxa"/>
            <w:vAlign w:val="center"/>
          </w:tcPr>
          <w:p w14:paraId="196BA933" w14:textId="0742B377" w:rsidR="006B7E02" w:rsidRPr="00801B26" w:rsidRDefault="00FB2494" w:rsidP="008644B8">
            <w:pPr>
              <w:jc w:val="center"/>
              <w:rPr>
                <w:rFonts w:ascii="NPSRawlinsonOT" w:hAnsi="NPSRawlinsonOT"/>
                <w:sz w:val="24"/>
                <w:szCs w:val="24"/>
              </w:rPr>
            </w:pPr>
            <w:r>
              <w:rPr>
                <w:rFonts w:ascii="NPSRawlinsonOT" w:hAnsi="NPSRawlinsonOT"/>
                <w:sz w:val="24"/>
                <w:szCs w:val="24"/>
              </w:rPr>
              <w:t>6962</w:t>
            </w:r>
          </w:p>
        </w:tc>
        <w:tc>
          <w:tcPr>
            <w:tcW w:w="1558" w:type="dxa"/>
            <w:vAlign w:val="center"/>
          </w:tcPr>
          <w:p w14:paraId="5246D31B" w14:textId="3DEC0854" w:rsidR="006B7E02" w:rsidRPr="00801B26" w:rsidRDefault="00FB2494" w:rsidP="008644B8">
            <w:pPr>
              <w:jc w:val="center"/>
              <w:rPr>
                <w:rFonts w:ascii="NPSRawlinsonOT" w:hAnsi="NPSRawlinsonOT"/>
                <w:sz w:val="24"/>
                <w:szCs w:val="24"/>
              </w:rPr>
            </w:pPr>
            <w:r>
              <w:rPr>
                <w:rFonts w:ascii="NPSRawlinsonOT" w:hAnsi="NPSRawlinsonOT"/>
                <w:sz w:val="24"/>
                <w:szCs w:val="24"/>
              </w:rPr>
              <w:t>1338</w:t>
            </w:r>
          </w:p>
        </w:tc>
        <w:tc>
          <w:tcPr>
            <w:tcW w:w="1558" w:type="dxa"/>
            <w:vAlign w:val="center"/>
          </w:tcPr>
          <w:p w14:paraId="021D9AE3" w14:textId="682D0F34" w:rsidR="006B7E02" w:rsidRPr="00801B26" w:rsidRDefault="00FB2494" w:rsidP="008644B8">
            <w:pPr>
              <w:jc w:val="center"/>
              <w:rPr>
                <w:rFonts w:ascii="NPSRawlinsonOT" w:hAnsi="NPSRawlinsonOT"/>
                <w:sz w:val="24"/>
                <w:szCs w:val="24"/>
              </w:rPr>
            </w:pPr>
            <w:r>
              <w:rPr>
                <w:rFonts w:ascii="NPSRawlinsonOT" w:hAnsi="NPSRawlinsonOT"/>
                <w:sz w:val="24"/>
                <w:szCs w:val="24"/>
              </w:rPr>
              <w:t>19.22</w:t>
            </w:r>
          </w:p>
        </w:tc>
        <w:tc>
          <w:tcPr>
            <w:tcW w:w="1559" w:type="dxa"/>
            <w:vAlign w:val="center"/>
          </w:tcPr>
          <w:p w14:paraId="44CBB568" w14:textId="5535CFB0" w:rsidR="006B7E02" w:rsidRPr="00801B26" w:rsidRDefault="00FB2494" w:rsidP="008644B8">
            <w:pPr>
              <w:jc w:val="center"/>
              <w:rPr>
                <w:rFonts w:ascii="NPSRawlinsonOT" w:hAnsi="NPSRawlinsonOT"/>
                <w:sz w:val="24"/>
                <w:szCs w:val="24"/>
              </w:rPr>
            </w:pPr>
            <w:r>
              <w:rPr>
                <w:rFonts w:ascii="NPSRawlinsonOT" w:hAnsi="NPSRawlinsonOT"/>
                <w:sz w:val="24"/>
                <w:szCs w:val="24"/>
              </w:rPr>
              <w:t>3.81</w:t>
            </w:r>
          </w:p>
        </w:tc>
        <w:tc>
          <w:tcPr>
            <w:tcW w:w="1559" w:type="dxa"/>
            <w:vAlign w:val="center"/>
          </w:tcPr>
          <w:p w14:paraId="55FB2070" w14:textId="5F0C67C8" w:rsidR="006B7E02" w:rsidRPr="00801B26" w:rsidRDefault="00FB2494" w:rsidP="008644B8">
            <w:pPr>
              <w:jc w:val="center"/>
              <w:rPr>
                <w:rFonts w:ascii="NPSRawlinsonOT" w:hAnsi="NPSRawlinsonOT"/>
                <w:sz w:val="24"/>
                <w:szCs w:val="24"/>
              </w:rPr>
            </w:pPr>
            <w:r>
              <w:rPr>
                <w:rFonts w:ascii="NPSRawlinsonOT" w:hAnsi="NPSRawlinsonOT"/>
                <w:sz w:val="24"/>
                <w:szCs w:val="24"/>
              </w:rPr>
              <w:t>0</w:t>
            </w:r>
          </w:p>
        </w:tc>
      </w:tr>
      <w:tr w:rsidR="006B7E02" w14:paraId="0FBBFB7C" w14:textId="77777777" w:rsidTr="008644B8">
        <w:trPr>
          <w:trHeight w:val="360"/>
        </w:trPr>
        <w:tc>
          <w:tcPr>
            <w:tcW w:w="1558" w:type="dxa"/>
            <w:vAlign w:val="center"/>
          </w:tcPr>
          <w:p w14:paraId="249D3CA1"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MM</w:t>
            </w:r>
          </w:p>
        </w:tc>
        <w:tc>
          <w:tcPr>
            <w:tcW w:w="1558" w:type="dxa"/>
            <w:vAlign w:val="center"/>
          </w:tcPr>
          <w:p w14:paraId="3F2BB758" w14:textId="38B8FE53" w:rsidR="006B7E02" w:rsidRPr="00801B26" w:rsidRDefault="00FB2494" w:rsidP="008644B8">
            <w:pPr>
              <w:jc w:val="center"/>
              <w:rPr>
                <w:rFonts w:ascii="NPSRawlinsonOT" w:hAnsi="NPSRawlinsonOT"/>
                <w:sz w:val="24"/>
                <w:szCs w:val="24"/>
              </w:rPr>
            </w:pPr>
            <w:r>
              <w:rPr>
                <w:rFonts w:ascii="NPSRawlinsonOT" w:hAnsi="NPSRawlinsonOT"/>
                <w:sz w:val="24"/>
                <w:szCs w:val="24"/>
              </w:rPr>
              <w:t>1938</w:t>
            </w:r>
          </w:p>
        </w:tc>
        <w:tc>
          <w:tcPr>
            <w:tcW w:w="1558" w:type="dxa"/>
            <w:vAlign w:val="center"/>
          </w:tcPr>
          <w:p w14:paraId="0B25700E" w14:textId="529C1957" w:rsidR="006B7E02" w:rsidRPr="00801B26" w:rsidRDefault="00FB2494" w:rsidP="008644B8">
            <w:pPr>
              <w:jc w:val="center"/>
              <w:rPr>
                <w:rFonts w:ascii="NPSRawlinsonOT" w:hAnsi="NPSRawlinsonOT"/>
                <w:sz w:val="24"/>
                <w:szCs w:val="24"/>
              </w:rPr>
            </w:pPr>
            <w:r>
              <w:rPr>
                <w:rFonts w:ascii="NPSRawlinsonOT" w:hAnsi="NPSRawlinsonOT"/>
                <w:sz w:val="24"/>
                <w:szCs w:val="24"/>
              </w:rPr>
              <w:t>0</w:t>
            </w:r>
          </w:p>
        </w:tc>
        <w:tc>
          <w:tcPr>
            <w:tcW w:w="1558" w:type="dxa"/>
            <w:vAlign w:val="center"/>
          </w:tcPr>
          <w:p w14:paraId="36488EB2" w14:textId="10EAD4AC" w:rsidR="006B7E02" w:rsidRPr="00801B26" w:rsidRDefault="00FB2494" w:rsidP="008644B8">
            <w:pPr>
              <w:jc w:val="center"/>
              <w:rPr>
                <w:rFonts w:ascii="NPSRawlinsonOT" w:hAnsi="NPSRawlinsonOT"/>
                <w:sz w:val="24"/>
                <w:szCs w:val="24"/>
              </w:rPr>
            </w:pPr>
            <w:r>
              <w:rPr>
                <w:rFonts w:ascii="NPSRawlinsonOT" w:hAnsi="NPSRawlinsonOT"/>
                <w:sz w:val="24"/>
                <w:szCs w:val="24"/>
              </w:rPr>
              <w:t>0</w:t>
            </w:r>
          </w:p>
        </w:tc>
        <w:tc>
          <w:tcPr>
            <w:tcW w:w="1559" w:type="dxa"/>
            <w:vAlign w:val="center"/>
          </w:tcPr>
          <w:p w14:paraId="189712B1" w14:textId="77777777" w:rsidR="006B7E02" w:rsidRPr="00801B26" w:rsidRDefault="006B7E02" w:rsidP="008644B8">
            <w:pPr>
              <w:jc w:val="center"/>
              <w:rPr>
                <w:rFonts w:ascii="NPSRawlinsonOT" w:hAnsi="NPSRawlinsonOT"/>
                <w:sz w:val="24"/>
                <w:szCs w:val="24"/>
              </w:rPr>
            </w:pPr>
          </w:p>
        </w:tc>
        <w:tc>
          <w:tcPr>
            <w:tcW w:w="1559" w:type="dxa"/>
            <w:vAlign w:val="center"/>
          </w:tcPr>
          <w:p w14:paraId="76B4C379" w14:textId="7F9BE855" w:rsidR="006B7E02" w:rsidRPr="00801B26" w:rsidRDefault="00FB2494" w:rsidP="008644B8">
            <w:pPr>
              <w:jc w:val="center"/>
              <w:rPr>
                <w:rFonts w:ascii="NPSRawlinsonOT" w:hAnsi="NPSRawlinsonOT"/>
                <w:sz w:val="24"/>
                <w:szCs w:val="24"/>
              </w:rPr>
            </w:pPr>
            <w:r>
              <w:rPr>
                <w:rFonts w:ascii="NPSRawlinsonOT" w:hAnsi="NPSRawlinsonOT"/>
                <w:sz w:val="24"/>
                <w:szCs w:val="24"/>
              </w:rPr>
              <w:t>0</w:t>
            </w:r>
          </w:p>
        </w:tc>
      </w:tr>
      <w:tr w:rsidR="006B7E02" w14:paraId="58D19590" w14:textId="77777777" w:rsidTr="008644B8">
        <w:trPr>
          <w:trHeight w:val="360"/>
        </w:trPr>
        <w:tc>
          <w:tcPr>
            <w:tcW w:w="1558" w:type="dxa"/>
            <w:vAlign w:val="center"/>
          </w:tcPr>
          <w:p w14:paraId="39AB87B5" w14:textId="77777777" w:rsidR="006B7E02" w:rsidRPr="00801B26" w:rsidRDefault="006B7E02" w:rsidP="008644B8">
            <w:pPr>
              <w:jc w:val="center"/>
              <w:rPr>
                <w:rFonts w:ascii="NPSRawlinsonOT" w:hAnsi="NPSRawlinsonOT"/>
                <w:sz w:val="24"/>
                <w:szCs w:val="24"/>
              </w:rPr>
            </w:pPr>
            <w:r>
              <w:rPr>
                <w:rFonts w:ascii="NPSRawlinsonOT" w:hAnsi="NPSRawlinsonOT"/>
                <w:sz w:val="24"/>
                <w:szCs w:val="24"/>
              </w:rPr>
              <w:t>Ripar</w:t>
            </w:r>
          </w:p>
        </w:tc>
        <w:tc>
          <w:tcPr>
            <w:tcW w:w="1558" w:type="dxa"/>
            <w:vAlign w:val="center"/>
          </w:tcPr>
          <w:p w14:paraId="0482056C" w14:textId="7FDFB56C" w:rsidR="006B7E02" w:rsidRPr="00801B26" w:rsidRDefault="00FB2494" w:rsidP="008644B8">
            <w:pPr>
              <w:jc w:val="center"/>
              <w:rPr>
                <w:rFonts w:ascii="NPSRawlinsonOT" w:hAnsi="NPSRawlinsonOT"/>
                <w:sz w:val="24"/>
                <w:szCs w:val="24"/>
              </w:rPr>
            </w:pPr>
            <w:r>
              <w:rPr>
                <w:rFonts w:ascii="NPSRawlinsonOT" w:hAnsi="NPSRawlinsonOT"/>
                <w:sz w:val="24"/>
                <w:szCs w:val="24"/>
              </w:rPr>
              <w:t>982</w:t>
            </w:r>
          </w:p>
        </w:tc>
        <w:tc>
          <w:tcPr>
            <w:tcW w:w="1558" w:type="dxa"/>
            <w:vAlign w:val="center"/>
          </w:tcPr>
          <w:p w14:paraId="0B16AB79" w14:textId="2732B536" w:rsidR="006B7E02" w:rsidRPr="00801B26" w:rsidRDefault="00FB2494" w:rsidP="008644B8">
            <w:pPr>
              <w:jc w:val="center"/>
              <w:rPr>
                <w:rFonts w:ascii="NPSRawlinsonOT" w:hAnsi="NPSRawlinsonOT"/>
                <w:sz w:val="24"/>
                <w:szCs w:val="24"/>
              </w:rPr>
            </w:pPr>
            <w:r>
              <w:rPr>
                <w:rFonts w:ascii="NPSRawlinsonOT" w:hAnsi="NPSRawlinsonOT"/>
                <w:sz w:val="24"/>
                <w:szCs w:val="24"/>
              </w:rPr>
              <w:t>296</w:t>
            </w:r>
          </w:p>
        </w:tc>
        <w:tc>
          <w:tcPr>
            <w:tcW w:w="1558" w:type="dxa"/>
            <w:vAlign w:val="center"/>
          </w:tcPr>
          <w:p w14:paraId="7FBCED03" w14:textId="29D33E37" w:rsidR="006B7E02" w:rsidRPr="00801B26" w:rsidRDefault="00FB2494" w:rsidP="008644B8">
            <w:pPr>
              <w:jc w:val="center"/>
              <w:rPr>
                <w:rFonts w:ascii="NPSRawlinsonOT" w:hAnsi="NPSRawlinsonOT"/>
                <w:sz w:val="24"/>
                <w:szCs w:val="24"/>
              </w:rPr>
            </w:pPr>
            <w:r>
              <w:rPr>
                <w:rFonts w:ascii="NPSRawlinsonOT" w:hAnsi="NPSRawlinsonOT"/>
                <w:sz w:val="24"/>
                <w:szCs w:val="24"/>
              </w:rPr>
              <w:t>30.14</w:t>
            </w:r>
          </w:p>
        </w:tc>
        <w:tc>
          <w:tcPr>
            <w:tcW w:w="1559" w:type="dxa"/>
            <w:vAlign w:val="center"/>
          </w:tcPr>
          <w:p w14:paraId="0DDD84CD" w14:textId="606CF455" w:rsidR="006B7E02" w:rsidRPr="00801B26" w:rsidRDefault="000468C3" w:rsidP="008644B8">
            <w:pPr>
              <w:jc w:val="center"/>
              <w:rPr>
                <w:rFonts w:ascii="NPSRawlinsonOT" w:hAnsi="NPSRawlinsonOT"/>
                <w:sz w:val="24"/>
                <w:szCs w:val="24"/>
              </w:rPr>
            </w:pPr>
            <w:r>
              <w:rPr>
                <w:rFonts w:ascii="NPSRawlinsonOT" w:hAnsi="NPSRawlinsonOT"/>
                <w:sz w:val="24"/>
                <w:szCs w:val="24"/>
              </w:rPr>
              <w:t>4.97</w:t>
            </w:r>
          </w:p>
        </w:tc>
        <w:tc>
          <w:tcPr>
            <w:tcW w:w="1559" w:type="dxa"/>
            <w:vAlign w:val="center"/>
          </w:tcPr>
          <w:p w14:paraId="063C77EE" w14:textId="753BAA6A" w:rsidR="006B7E02" w:rsidRPr="00801B26" w:rsidRDefault="000468C3" w:rsidP="008644B8">
            <w:pPr>
              <w:jc w:val="center"/>
              <w:rPr>
                <w:rFonts w:ascii="NPSRawlinsonOT" w:hAnsi="NPSRawlinsonOT"/>
                <w:sz w:val="24"/>
                <w:szCs w:val="24"/>
              </w:rPr>
            </w:pPr>
            <w:r>
              <w:rPr>
                <w:rFonts w:ascii="NPSRawlinsonOT" w:hAnsi="NPSRawlinsonOT"/>
                <w:sz w:val="24"/>
                <w:szCs w:val="24"/>
              </w:rPr>
              <w:t>0</w:t>
            </w:r>
          </w:p>
        </w:tc>
      </w:tr>
    </w:tbl>
    <w:p w14:paraId="7B63A6AD" w14:textId="77777777" w:rsidR="006B7E02" w:rsidRDefault="006B7E02" w:rsidP="006B7E02">
      <w:pPr>
        <w:rPr>
          <w:rFonts w:ascii="NPSRawlinsonOT" w:hAnsi="NPSRawlinsonOT"/>
          <w:sz w:val="2"/>
          <w:szCs w:val="2"/>
        </w:rPr>
      </w:pPr>
    </w:p>
    <w:p w14:paraId="38FE343B" w14:textId="69736439" w:rsidR="006B7E02" w:rsidRPr="00437471" w:rsidRDefault="006B7E02" w:rsidP="006B7E02">
      <w:pPr>
        <w:jc w:val="center"/>
        <w:rPr>
          <w:rFonts w:ascii="NPSRawlinsonOT" w:hAnsi="NPSRawlinsonOT"/>
          <w:i/>
          <w:iCs/>
          <w:sz w:val="24"/>
          <w:szCs w:val="24"/>
        </w:rPr>
      </w:pPr>
      <w:r>
        <w:rPr>
          <w:rFonts w:ascii="NPSRawlinsonOT" w:hAnsi="NPSRawlinsonOT"/>
          <w:i/>
          <w:iCs/>
          <w:sz w:val="24"/>
          <w:szCs w:val="24"/>
        </w:rPr>
        <w:t xml:space="preserve">Table </w:t>
      </w:r>
      <w:r w:rsidR="000468C3">
        <w:rPr>
          <w:rFonts w:ascii="NPSRawlinsonOT" w:hAnsi="NPSRawlinsonOT"/>
          <w:i/>
          <w:iCs/>
          <w:sz w:val="24"/>
          <w:szCs w:val="24"/>
        </w:rPr>
        <w:t>8</w:t>
      </w:r>
      <w:r>
        <w:rPr>
          <w:rFonts w:ascii="NPSRawlinsonOT" w:hAnsi="NPSRawlinsonOT"/>
          <w:i/>
          <w:iCs/>
          <w:sz w:val="24"/>
          <w:szCs w:val="24"/>
        </w:rPr>
        <w:t>: The labeling results from North Cascades National Park.</w:t>
      </w:r>
    </w:p>
    <w:p w14:paraId="0F8164E4" w14:textId="6C2D1FBB" w:rsidR="00C1410C" w:rsidRDefault="00C1410C" w:rsidP="00C1410C"/>
    <w:p w14:paraId="35FB4061" w14:textId="0C7E046A" w:rsidR="006B7E02" w:rsidRDefault="00292C8B" w:rsidP="00C1410C">
      <w:pPr>
        <w:rPr>
          <w:rFonts w:ascii="NPSRawlinsonOT" w:hAnsi="NPSRawlinsonOT"/>
          <w:sz w:val="24"/>
          <w:szCs w:val="24"/>
        </w:rPr>
      </w:pPr>
      <w:r>
        <w:rPr>
          <w:rFonts w:ascii="NPSRawlinsonOT" w:hAnsi="NPSRawlinsonOT"/>
          <w:sz w:val="24"/>
          <w:szCs w:val="24"/>
        </w:rPr>
        <w:lastRenderedPageBreak/>
        <w:t xml:space="preserve">The following table </w:t>
      </w:r>
      <w:r w:rsidR="001021A7">
        <w:rPr>
          <w:rFonts w:ascii="NPSRawlinsonOT" w:hAnsi="NPSRawlinsonOT"/>
          <w:sz w:val="24"/>
          <w:szCs w:val="24"/>
        </w:rPr>
        <w:t xml:space="preserve">(Table 9) shows what percent of each park’s disturbance patches were classified with an accepted label, and how many remaining </w:t>
      </w:r>
      <w:r w:rsidR="00BA0D37">
        <w:rPr>
          <w:rFonts w:ascii="NPSRawlinsonOT" w:hAnsi="NPSRawlinsonOT"/>
          <w:sz w:val="24"/>
          <w:szCs w:val="24"/>
        </w:rPr>
        <w:t>disturbances</w:t>
      </w:r>
      <w:r w:rsidR="001021A7">
        <w:rPr>
          <w:rFonts w:ascii="NPSRawlinsonOT" w:hAnsi="NPSRawlinsonOT"/>
          <w:sz w:val="24"/>
          <w:szCs w:val="24"/>
        </w:rPr>
        <w:t xml:space="preserve"> </w:t>
      </w:r>
      <w:r w:rsidR="001A44D1">
        <w:rPr>
          <w:rFonts w:ascii="NPSRawlinsonOT" w:hAnsi="NPSRawlinsonOT"/>
          <w:sz w:val="24"/>
          <w:szCs w:val="24"/>
        </w:rPr>
        <w:t>must</w:t>
      </w:r>
      <w:r w:rsidR="001021A7">
        <w:rPr>
          <w:rFonts w:ascii="NPSRawlinsonOT" w:hAnsi="NPSRawlinsonOT"/>
          <w:sz w:val="24"/>
          <w:szCs w:val="24"/>
        </w:rPr>
        <w:t xml:space="preserve"> be labeled by</w:t>
      </w:r>
      <w:r w:rsidR="00045A4B">
        <w:rPr>
          <w:rFonts w:ascii="NPSRawlinsonOT" w:hAnsi="NPSRawlinsonOT"/>
          <w:sz w:val="24"/>
          <w:szCs w:val="24"/>
        </w:rPr>
        <w:t xml:space="preserve"> </w:t>
      </w:r>
      <w:r w:rsidR="001021A7">
        <w:rPr>
          <w:rFonts w:ascii="NPSRawlinsonOT" w:hAnsi="NPSRawlinsonOT"/>
          <w:sz w:val="24"/>
          <w:szCs w:val="24"/>
        </w:rPr>
        <w:t>hand.</w:t>
      </w:r>
    </w:p>
    <w:tbl>
      <w:tblPr>
        <w:tblStyle w:val="TableGrid"/>
        <w:tblW w:w="0" w:type="auto"/>
        <w:tblLook w:val="04A0" w:firstRow="1" w:lastRow="0" w:firstColumn="1" w:lastColumn="0" w:noHBand="0" w:noVBand="1"/>
      </w:tblPr>
      <w:tblGrid>
        <w:gridCol w:w="2337"/>
        <w:gridCol w:w="2337"/>
        <w:gridCol w:w="2338"/>
        <w:gridCol w:w="2338"/>
      </w:tblGrid>
      <w:tr w:rsidR="00D210D5" w14:paraId="1712C32B" w14:textId="77777777" w:rsidTr="00646150">
        <w:trPr>
          <w:trHeight w:val="360"/>
        </w:trPr>
        <w:tc>
          <w:tcPr>
            <w:tcW w:w="2337" w:type="dxa"/>
            <w:vAlign w:val="center"/>
          </w:tcPr>
          <w:p w14:paraId="3940E5CC" w14:textId="77777777" w:rsidR="00D210D5" w:rsidRDefault="00D210D5" w:rsidP="00646150">
            <w:pPr>
              <w:jc w:val="center"/>
              <w:rPr>
                <w:rFonts w:ascii="NPSRawlinsonOT" w:hAnsi="NPSRawlinsonOT"/>
                <w:sz w:val="24"/>
                <w:szCs w:val="24"/>
              </w:rPr>
            </w:pPr>
          </w:p>
        </w:tc>
        <w:tc>
          <w:tcPr>
            <w:tcW w:w="2337" w:type="dxa"/>
            <w:vAlign w:val="center"/>
          </w:tcPr>
          <w:p w14:paraId="09BCA857" w14:textId="77DFBECE" w:rsidR="00D210D5" w:rsidRDefault="00D210D5" w:rsidP="00646150">
            <w:pPr>
              <w:jc w:val="center"/>
              <w:rPr>
                <w:rFonts w:ascii="NPSRawlinsonOT" w:hAnsi="NPSRawlinsonOT"/>
                <w:sz w:val="24"/>
                <w:szCs w:val="24"/>
              </w:rPr>
            </w:pPr>
            <w:r>
              <w:rPr>
                <w:rFonts w:ascii="NPSRawlinsonOT" w:hAnsi="NPSRawlinsonOT"/>
                <w:sz w:val="24"/>
                <w:szCs w:val="24"/>
              </w:rPr>
              <w:t>Mount Rainier</w:t>
            </w:r>
          </w:p>
        </w:tc>
        <w:tc>
          <w:tcPr>
            <w:tcW w:w="2338" w:type="dxa"/>
            <w:vAlign w:val="center"/>
          </w:tcPr>
          <w:p w14:paraId="2592D44B" w14:textId="6EAC953A" w:rsidR="00D210D5" w:rsidRDefault="00D210D5" w:rsidP="00646150">
            <w:pPr>
              <w:jc w:val="center"/>
              <w:rPr>
                <w:rFonts w:ascii="NPSRawlinsonOT" w:hAnsi="NPSRawlinsonOT"/>
                <w:sz w:val="24"/>
                <w:szCs w:val="24"/>
              </w:rPr>
            </w:pPr>
            <w:r>
              <w:rPr>
                <w:rFonts w:ascii="NPSRawlinsonOT" w:hAnsi="NPSRawlinsonOT"/>
                <w:sz w:val="24"/>
                <w:szCs w:val="24"/>
              </w:rPr>
              <w:t>Olympic</w:t>
            </w:r>
          </w:p>
        </w:tc>
        <w:tc>
          <w:tcPr>
            <w:tcW w:w="2338" w:type="dxa"/>
            <w:vAlign w:val="center"/>
          </w:tcPr>
          <w:p w14:paraId="0CE70E0D" w14:textId="7064A36D" w:rsidR="00D210D5" w:rsidRDefault="00D210D5" w:rsidP="00646150">
            <w:pPr>
              <w:jc w:val="center"/>
              <w:rPr>
                <w:rFonts w:ascii="NPSRawlinsonOT" w:hAnsi="NPSRawlinsonOT"/>
                <w:sz w:val="24"/>
                <w:szCs w:val="24"/>
              </w:rPr>
            </w:pPr>
            <w:r>
              <w:rPr>
                <w:rFonts w:ascii="NPSRawlinsonOT" w:hAnsi="NPSRawlinsonOT"/>
                <w:sz w:val="24"/>
                <w:szCs w:val="24"/>
              </w:rPr>
              <w:t>North Cascades</w:t>
            </w:r>
          </w:p>
        </w:tc>
      </w:tr>
      <w:tr w:rsidR="00D210D5" w14:paraId="26B9F285" w14:textId="77777777" w:rsidTr="00646150">
        <w:trPr>
          <w:trHeight w:val="360"/>
        </w:trPr>
        <w:tc>
          <w:tcPr>
            <w:tcW w:w="2337" w:type="dxa"/>
            <w:vAlign w:val="center"/>
          </w:tcPr>
          <w:p w14:paraId="45D6162C" w14:textId="365773F8" w:rsidR="00D210D5" w:rsidRDefault="00EB15B6" w:rsidP="00646150">
            <w:pPr>
              <w:jc w:val="center"/>
              <w:rPr>
                <w:rFonts w:ascii="NPSRawlinsonOT" w:hAnsi="NPSRawlinsonOT"/>
                <w:sz w:val="24"/>
                <w:szCs w:val="24"/>
              </w:rPr>
            </w:pPr>
            <w:r>
              <w:rPr>
                <w:rFonts w:ascii="NPSRawlinsonOT" w:hAnsi="NPSRawlinsonOT"/>
                <w:sz w:val="24"/>
                <w:szCs w:val="24"/>
              </w:rPr>
              <w:t># Accepted Labels</w:t>
            </w:r>
          </w:p>
        </w:tc>
        <w:tc>
          <w:tcPr>
            <w:tcW w:w="2337" w:type="dxa"/>
            <w:vAlign w:val="center"/>
          </w:tcPr>
          <w:p w14:paraId="411D6FC0" w14:textId="1A42B1F8" w:rsidR="00D210D5" w:rsidRDefault="005F1F59" w:rsidP="00646150">
            <w:pPr>
              <w:jc w:val="center"/>
              <w:rPr>
                <w:rFonts w:ascii="NPSRawlinsonOT" w:hAnsi="NPSRawlinsonOT"/>
                <w:sz w:val="24"/>
                <w:szCs w:val="24"/>
              </w:rPr>
            </w:pPr>
            <w:r>
              <w:rPr>
                <w:rFonts w:ascii="NPSRawlinsonOT" w:hAnsi="NPSRawlinsonOT"/>
                <w:sz w:val="24"/>
                <w:szCs w:val="24"/>
              </w:rPr>
              <w:t>7331</w:t>
            </w:r>
          </w:p>
        </w:tc>
        <w:tc>
          <w:tcPr>
            <w:tcW w:w="2338" w:type="dxa"/>
            <w:vAlign w:val="center"/>
          </w:tcPr>
          <w:p w14:paraId="2154E375" w14:textId="2C8EED57" w:rsidR="00D210D5" w:rsidRDefault="005F1F59" w:rsidP="00646150">
            <w:pPr>
              <w:jc w:val="center"/>
              <w:rPr>
                <w:rFonts w:ascii="NPSRawlinsonOT" w:hAnsi="NPSRawlinsonOT"/>
                <w:sz w:val="24"/>
                <w:szCs w:val="24"/>
              </w:rPr>
            </w:pPr>
            <w:r>
              <w:rPr>
                <w:rFonts w:ascii="NPSRawlinsonOT" w:hAnsi="NPSRawlinsonOT"/>
                <w:sz w:val="24"/>
                <w:szCs w:val="24"/>
              </w:rPr>
              <w:t>15646</w:t>
            </w:r>
          </w:p>
        </w:tc>
        <w:tc>
          <w:tcPr>
            <w:tcW w:w="2338" w:type="dxa"/>
            <w:vAlign w:val="center"/>
          </w:tcPr>
          <w:p w14:paraId="50A6B6A7" w14:textId="742B2500" w:rsidR="00D210D5" w:rsidRDefault="00646150" w:rsidP="00646150">
            <w:pPr>
              <w:jc w:val="center"/>
              <w:rPr>
                <w:rFonts w:ascii="NPSRawlinsonOT" w:hAnsi="NPSRawlinsonOT"/>
                <w:sz w:val="24"/>
                <w:szCs w:val="24"/>
              </w:rPr>
            </w:pPr>
            <w:r>
              <w:rPr>
                <w:rFonts w:ascii="NPSRawlinsonOT" w:hAnsi="NPSRawlinsonOT"/>
                <w:sz w:val="24"/>
                <w:szCs w:val="24"/>
              </w:rPr>
              <w:t>19122</w:t>
            </w:r>
          </w:p>
        </w:tc>
      </w:tr>
      <w:tr w:rsidR="00D210D5" w14:paraId="0CE63A54" w14:textId="77777777" w:rsidTr="00646150">
        <w:trPr>
          <w:trHeight w:val="360"/>
        </w:trPr>
        <w:tc>
          <w:tcPr>
            <w:tcW w:w="2337" w:type="dxa"/>
            <w:vAlign w:val="center"/>
          </w:tcPr>
          <w:p w14:paraId="4699A797" w14:textId="2F8866E5" w:rsidR="00D210D5" w:rsidRDefault="00EB15B6" w:rsidP="00646150">
            <w:pPr>
              <w:jc w:val="center"/>
              <w:rPr>
                <w:rFonts w:ascii="NPSRawlinsonOT" w:hAnsi="NPSRawlinsonOT"/>
                <w:sz w:val="24"/>
                <w:szCs w:val="24"/>
              </w:rPr>
            </w:pPr>
            <w:r>
              <w:rPr>
                <w:rFonts w:ascii="NPSRawlinsonOT" w:hAnsi="NPSRawlinsonOT"/>
                <w:sz w:val="24"/>
                <w:szCs w:val="24"/>
              </w:rPr>
              <w:t>Total # Labels</w:t>
            </w:r>
          </w:p>
        </w:tc>
        <w:tc>
          <w:tcPr>
            <w:tcW w:w="2337" w:type="dxa"/>
            <w:vAlign w:val="center"/>
          </w:tcPr>
          <w:p w14:paraId="0FBF2C71" w14:textId="6A06E2F5" w:rsidR="00D210D5" w:rsidRDefault="005F1F59" w:rsidP="00646150">
            <w:pPr>
              <w:jc w:val="center"/>
              <w:rPr>
                <w:rFonts w:ascii="NPSRawlinsonOT" w:hAnsi="NPSRawlinsonOT"/>
                <w:sz w:val="24"/>
                <w:szCs w:val="24"/>
              </w:rPr>
            </w:pPr>
            <w:r>
              <w:rPr>
                <w:rFonts w:ascii="NPSRawlinsonOT" w:hAnsi="NPSRawlinsonOT"/>
                <w:sz w:val="24"/>
                <w:szCs w:val="24"/>
              </w:rPr>
              <w:t>8092</w:t>
            </w:r>
          </w:p>
        </w:tc>
        <w:tc>
          <w:tcPr>
            <w:tcW w:w="2338" w:type="dxa"/>
            <w:vAlign w:val="center"/>
          </w:tcPr>
          <w:p w14:paraId="3418A3B3" w14:textId="6FCB8CB7" w:rsidR="00D210D5" w:rsidRDefault="005F1F59" w:rsidP="00646150">
            <w:pPr>
              <w:jc w:val="center"/>
              <w:rPr>
                <w:rFonts w:ascii="NPSRawlinsonOT" w:hAnsi="NPSRawlinsonOT"/>
                <w:sz w:val="24"/>
                <w:szCs w:val="24"/>
              </w:rPr>
            </w:pPr>
            <w:r>
              <w:rPr>
                <w:rFonts w:ascii="NPSRawlinsonOT" w:hAnsi="NPSRawlinsonOT"/>
                <w:sz w:val="24"/>
                <w:szCs w:val="24"/>
              </w:rPr>
              <w:t>19521</w:t>
            </w:r>
          </w:p>
        </w:tc>
        <w:tc>
          <w:tcPr>
            <w:tcW w:w="2338" w:type="dxa"/>
            <w:vAlign w:val="center"/>
          </w:tcPr>
          <w:p w14:paraId="304CC9CB" w14:textId="4EFDCF42" w:rsidR="00D210D5" w:rsidRDefault="00646150" w:rsidP="00646150">
            <w:pPr>
              <w:jc w:val="center"/>
              <w:rPr>
                <w:rFonts w:ascii="NPSRawlinsonOT" w:hAnsi="NPSRawlinsonOT"/>
                <w:sz w:val="24"/>
                <w:szCs w:val="24"/>
              </w:rPr>
            </w:pPr>
            <w:r>
              <w:rPr>
                <w:rFonts w:ascii="NPSRawlinsonOT" w:hAnsi="NPSRawlinsonOT"/>
                <w:sz w:val="24"/>
                <w:szCs w:val="24"/>
              </w:rPr>
              <w:t>35135</w:t>
            </w:r>
          </w:p>
        </w:tc>
      </w:tr>
      <w:tr w:rsidR="00D210D5" w14:paraId="569A732C" w14:textId="77777777" w:rsidTr="00646150">
        <w:trPr>
          <w:trHeight w:val="360"/>
        </w:trPr>
        <w:tc>
          <w:tcPr>
            <w:tcW w:w="2337" w:type="dxa"/>
            <w:vAlign w:val="center"/>
          </w:tcPr>
          <w:p w14:paraId="77586A3A" w14:textId="58D6DC51" w:rsidR="00D210D5" w:rsidRDefault="00EB15B6" w:rsidP="00646150">
            <w:pPr>
              <w:jc w:val="center"/>
              <w:rPr>
                <w:rFonts w:ascii="NPSRawlinsonOT" w:hAnsi="NPSRawlinsonOT"/>
                <w:sz w:val="24"/>
                <w:szCs w:val="24"/>
              </w:rPr>
            </w:pPr>
            <w:r>
              <w:rPr>
                <w:rFonts w:ascii="NPSRawlinsonOT" w:hAnsi="NPSRawlinsonOT"/>
                <w:sz w:val="24"/>
                <w:szCs w:val="24"/>
              </w:rPr>
              <w:t>% Accepted</w:t>
            </w:r>
          </w:p>
        </w:tc>
        <w:tc>
          <w:tcPr>
            <w:tcW w:w="2337" w:type="dxa"/>
            <w:vAlign w:val="center"/>
          </w:tcPr>
          <w:p w14:paraId="15F01860" w14:textId="14B6219B" w:rsidR="00D210D5" w:rsidRDefault="005F1F59" w:rsidP="00646150">
            <w:pPr>
              <w:jc w:val="center"/>
              <w:rPr>
                <w:rFonts w:ascii="NPSRawlinsonOT" w:hAnsi="NPSRawlinsonOT"/>
                <w:sz w:val="24"/>
                <w:szCs w:val="24"/>
              </w:rPr>
            </w:pPr>
            <w:r>
              <w:rPr>
                <w:rFonts w:ascii="NPSRawlinsonOT" w:hAnsi="NPSRawlinsonOT"/>
                <w:sz w:val="24"/>
                <w:szCs w:val="24"/>
              </w:rPr>
              <w:t>90.6</w:t>
            </w:r>
            <w:r w:rsidR="00646150">
              <w:rPr>
                <w:rFonts w:ascii="NPSRawlinsonOT" w:hAnsi="NPSRawlinsonOT"/>
                <w:sz w:val="24"/>
                <w:szCs w:val="24"/>
              </w:rPr>
              <w:t>%</w:t>
            </w:r>
          </w:p>
        </w:tc>
        <w:tc>
          <w:tcPr>
            <w:tcW w:w="2338" w:type="dxa"/>
            <w:vAlign w:val="center"/>
          </w:tcPr>
          <w:p w14:paraId="36E3E488" w14:textId="2A33F4E7" w:rsidR="00D210D5" w:rsidRDefault="005F1F59" w:rsidP="00646150">
            <w:pPr>
              <w:jc w:val="center"/>
              <w:rPr>
                <w:rFonts w:ascii="NPSRawlinsonOT" w:hAnsi="NPSRawlinsonOT"/>
                <w:sz w:val="24"/>
                <w:szCs w:val="24"/>
              </w:rPr>
            </w:pPr>
            <w:r>
              <w:rPr>
                <w:rFonts w:ascii="NPSRawlinsonOT" w:hAnsi="NPSRawlinsonOT"/>
                <w:sz w:val="24"/>
                <w:szCs w:val="24"/>
              </w:rPr>
              <w:t>80.15</w:t>
            </w:r>
            <w:r w:rsidR="00646150">
              <w:rPr>
                <w:rFonts w:ascii="NPSRawlinsonOT" w:hAnsi="NPSRawlinsonOT"/>
                <w:sz w:val="24"/>
                <w:szCs w:val="24"/>
              </w:rPr>
              <w:t>%</w:t>
            </w:r>
          </w:p>
        </w:tc>
        <w:tc>
          <w:tcPr>
            <w:tcW w:w="2338" w:type="dxa"/>
            <w:vAlign w:val="center"/>
          </w:tcPr>
          <w:p w14:paraId="5FC2FE16" w14:textId="6A4830C6" w:rsidR="00D210D5" w:rsidRDefault="00646150" w:rsidP="00646150">
            <w:pPr>
              <w:jc w:val="center"/>
              <w:rPr>
                <w:rFonts w:ascii="NPSRawlinsonOT" w:hAnsi="NPSRawlinsonOT"/>
                <w:sz w:val="24"/>
                <w:szCs w:val="24"/>
              </w:rPr>
            </w:pPr>
            <w:r>
              <w:rPr>
                <w:rFonts w:ascii="NPSRawlinsonOT" w:hAnsi="NPSRawlinsonOT"/>
                <w:sz w:val="24"/>
                <w:szCs w:val="24"/>
              </w:rPr>
              <w:t>54.42%</w:t>
            </w:r>
          </w:p>
        </w:tc>
      </w:tr>
      <w:tr w:rsidR="00D210D5" w14:paraId="76B43BEA" w14:textId="77777777" w:rsidTr="00646150">
        <w:trPr>
          <w:trHeight w:val="360"/>
        </w:trPr>
        <w:tc>
          <w:tcPr>
            <w:tcW w:w="2337" w:type="dxa"/>
            <w:vAlign w:val="center"/>
          </w:tcPr>
          <w:p w14:paraId="7E414F60" w14:textId="13CB8FE3" w:rsidR="00D210D5" w:rsidRDefault="00EB15B6" w:rsidP="00646150">
            <w:pPr>
              <w:jc w:val="center"/>
              <w:rPr>
                <w:rFonts w:ascii="NPSRawlinsonOT" w:hAnsi="NPSRawlinsonOT"/>
                <w:sz w:val="24"/>
                <w:szCs w:val="24"/>
              </w:rPr>
            </w:pPr>
            <w:r>
              <w:rPr>
                <w:rFonts w:ascii="NPSRawlinsonOT" w:hAnsi="NPSRawlinsonOT"/>
                <w:sz w:val="24"/>
                <w:szCs w:val="24"/>
              </w:rPr>
              <w:t># Unaccepted</w:t>
            </w:r>
          </w:p>
        </w:tc>
        <w:tc>
          <w:tcPr>
            <w:tcW w:w="2337" w:type="dxa"/>
            <w:vAlign w:val="center"/>
          </w:tcPr>
          <w:p w14:paraId="2A8F0166" w14:textId="259960BC" w:rsidR="00D210D5" w:rsidRDefault="005F1F59" w:rsidP="00646150">
            <w:pPr>
              <w:jc w:val="center"/>
              <w:rPr>
                <w:rFonts w:ascii="NPSRawlinsonOT" w:hAnsi="NPSRawlinsonOT"/>
                <w:sz w:val="24"/>
                <w:szCs w:val="24"/>
              </w:rPr>
            </w:pPr>
            <w:r>
              <w:rPr>
                <w:rFonts w:ascii="NPSRawlinsonOT" w:hAnsi="NPSRawlinsonOT"/>
                <w:sz w:val="24"/>
                <w:szCs w:val="24"/>
              </w:rPr>
              <w:t>761</w:t>
            </w:r>
          </w:p>
        </w:tc>
        <w:tc>
          <w:tcPr>
            <w:tcW w:w="2338" w:type="dxa"/>
            <w:vAlign w:val="center"/>
          </w:tcPr>
          <w:p w14:paraId="4B3572B5" w14:textId="0C9F6E9D" w:rsidR="00D210D5" w:rsidRDefault="00646150" w:rsidP="00646150">
            <w:pPr>
              <w:jc w:val="center"/>
              <w:rPr>
                <w:rFonts w:ascii="NPSRawlinsonOT" w:hAnsi="NPSRawlinsonOT"/>
                <w:sz w:val="24"/>
                <w:szCs w:val="24"/>
              </w:rPr>
            </w:pPr>
            <w:r>
              <w:rPr>
                <w:rFonts w:ascii="NPSRawlinsonOT" w:hAnsi="NPSRawlinsonOT"/>
                <w:sz w:val="24"/>
                <w:szCs w:val="24"/>
              </w:rPr>
              <w:t>3875</w:t>
            </w:r>
          </w:p>
        </w:tc>
        <w:tc>
          <w:tcPr>
            <w:tcW w:w="2338" w:type="dxa"/>
            <w:vAlign w:val="center"/>
          </w:tcPr>
          <w:p w14:paraId="5C7E5CA0" w14:textId="5C42B34C" w:rsidR="00D210D5" w:rsidRDefault="00646150" w:rsidP="00646150">
            <w:pPr>
              <w:jc w:val="center"/>
              <w:rPr>
                <w:rFonts w:ascii="NPSRawlinsonOT" w:hAnsi="NPSRawlinsonOT"/>
                <w:sz w:val="24"/>
                <w:szCs w:val="24"/>
              </w:rPr>
            </w:pPr>
            <w:r>
              <w:rPr>
                <w:rFonts w:ascii="NPSRawlinsonOT" w:hAnsi="NPSRawlinsonOT"/>
                <w:sz w:val="24"/>
                <w:szCs w:val="24"/>
              </w:rPr>
              <w:t>16013</w:t>
            </w:r>
          </w:p>
        </w:tc>
      </w:tr>
    </w:tbl>
    <w:p w14:paraId="3E8E6ABF" w14:textId="77777777" w:rsidR="001021A7" w:rsidRDefault="001021A7" w:rsidP="00C1410C">
      <w:pPr>
        <w:rPr>
          <w:rFonts w:ascii="NPSRawlinsonOT" w:hAnsi="NPSRawlinsonOT"/>
          <w:sz w:val="2"/>
          <w:szCs w:val="2"/>
        </w:rPr>
      </w:pPr>
    </w:p>
    <w:p w14:paraId="1D520FCA" w14:textId="1A8D0985" w:rsidR="00646150" w:rsidRDefault="00646150" w:rsidP="00646150">
      <w:pPr>
        <w:jc w:val="center"/>
        <w:rPr>
          <w:rFonts w:ascii="NPSRawlinsonOT" w:hAnsi="NPSRawlinsonOT"/>
          <w:i/>
          <w:iCs/>
          <w:sz w:val="24"/>
          <w:szCs w:val="24"/>
        </w:rPr>
      </w:pPr>
      <w:r>
        <w:rPr>
          <w:rFonts w:ascii="NPSRawlinsonOT" w:hAnsi="NPSRawlinsonOT"/>
          <w:i/>
          <w:iCs/>
          <w:sz w:val="24"/>
          <w:szCs w:val="24"/>
        </w:rPr>
        <w:t xml:space="preserve">Table 9: </w:t>
      </w:r>
      <w:r w:rsidR="00711ACA">
        <w:rPr>
          <w:rFonts w:ascii="NPSRawlinsonOT" w:hAnsi="NPSRawlinsonOT"/>
          <w:i/>
          <w:iCs/>
          <w:sz w:val="24"/>
          <w:szCs w:val="24"/>
        </w:rPr>
        <w:t>The breakdown of accepted labels for all three parks.</w:t>
      </w:r>
    </w:p>
    <w:p w14:paraId="7E525FA5" w14:textId="5E59A1F2" w:rsidR="00711ACA" w:rsidRPr="00711ACA" w:rsidRDefault="005652D8" w:rsidP="00711ACA">
      <w:pPr>
        <w:rPr>
          <w:rFonts w:ascii="NPSRawlinsonOT" w:hAnsi="NPSRawlinsonOT"/>
          <w:sz w:val="24"/>
          <w:szCs w:val="24"/>
        </w:rPr>
      </w:pPr>
      <w:r>
        <w:rPr>
          <w:rFonts w:ascii="NPSRawlinsonOT" w:hAnsi="NPSRawlinsonOT"/>
          <w:sz w:val="24"/>
          <w:szCs w:val="24"/>
        </w:rPr>
        <w:t xml:space="preserve">In total, </w:t>
      </w:r>
      <w:r w:rsidR="00891E61">
        <w:rPr>
          <w:rFonts w:ascii="NPSRawlinsonOT" w:hAnsi="NPSRawlinsonOT"/>
          <w:sz w:val="24"/>
          <w:szCs w:val="24"/>
        </w:rPr>
        <w:t>42099</w:t>
      </w:r>
      <w:r w:rsidR="009E4FAD">
        <w:rPr>
          <w:rFonts w:ascii="NPSRawlinsonOT" w:hAnsi="NPSRawlinsonOT"/>
          <w:sz w:val="24"/>
          <w:szCs w:val="24"/>
        </w:rPr>
        <w:t xml:space="preserve"> out of </w:t>
      </w:r>
      <w:r w:rsidR="00A32E3E">
        <w:rPr>
          <w:rFonts w:ascii="NPSRawlinsonOT" w:hAnsi="NPSRawlinsonOT"/>
          <w:sz w:val="24"/>
          <w:szCs w:val="24"/>
        </w:rPr>
        <w:t>62748</w:t>
      </w:r>
      <w:r w:rsidR="009E4FAD">
        <w:rPr>
          <w:rFonts w:ascii="NPSRawlinsonOT" w:hAnsi="NPSRawlinsonOT"/>
          <w:sz w:val="24"/>
          <w:szCs w:val="24"/>
        </w:rPr>
        <w:t xml:space="preserve"> </w:t>
      </w:r>
      <w:r w:rsidR="00023969">
        <w:rPr>
          <w:rFonts w:ascii="NPSRawlinsonOT" w:hAnsi="NPSRawlinsonOT"/>
          <w:sz w:val="24"/>
          <w:szCs w:val="24"/>
        </w:rPr>
        <w:t xml:space="preserve">patches </w:t>
      </w:r>
      <w:r w:rsidR="009E4FAD">
        <w:rPr>
          <w:rFonts w:ascii="NPSRawlinsonOT" w:hAnsi="NPSRawlinsonOT"/>
          <w:sz w:val="24"/>
          <w:szCs w:val="24"/>
        </w:rPr>
        <w:t>received an accepted label,</w:t>
      </w:r>
      <w:r w:rsidR="00F22D6D">
        <w:rPr>
          <w:rFonts w:ascii="NPSRawlinsonOT" w:hAnsi="NPSRawlinsonOT"/>
          <w:sz w:val="24"/>
          <w:szCs w:val="24"/>
        </w:rPr>
        <w:t xml:space="preserve"> or 67.1</w:t>
      </w:r>
      <w:r w:rsidR="00045A4B">
        <w:rPr>
          <w:rFonts w:ascii="NPSRawlinsonOT" w:hAnsi="NPSRawlinsonOT"/>
          <w:sz w:val="24"/>
          <w:szCs w:val="24"/>
        </w:rPr>
        <w:t>%. This leaves</w:t>
      </w:r>
      <w:r w:rsidR="00023969">
        <w:rPr>
          <w:rFonts w:ascii="NPSRawlinsonOT" w:hAnsi="NPSRawlinsonOT"/>
          <w:sz w:val="24"/>
          <w:szCs w:val="24"/>
        </w:rPr>
        <w:t xml:space="preserve"> </w:t>
      </w:r>
      <w:r w:rsidR="00A32E3E">
        <w:rPr>
          <w:rFonts w:ascii="NPSRawlinsonOT" w:hAnsi="NPSRawlinsonOT"/>
          <w:sz w:val="24"/>
          <w:szCs w:val="24"/>
        </w:rPr>
        <w:t>20649</w:t>
      </w:r>
      <w:r w:rsidR="00023969">
        <w:rPr>
          <w:rFonts w:ascii="NPSRawlinsonOT" w:hAnsi="NPSRawlinsonOT"/>
          <w:sz w:val="24"/>
          <w:szCs w:val="24"/>
        </w:rPr>
        <w:t xml:space="preserve"> patches to label by hand.</w:t>
      </w:r>
      <w:r w:rsidR="006D0B4D">
        <w:rPr>
          <w:rFonts w:ascii="NPSRawlinsonOT" w:hAnsi="NPSRawlinsonOT"/>
          <w:sz w:val="24"/>
          <w:szCs w:val="24"/>
        </w:rPr>
        <w:t xml:space="preserve"> </w:t>
      </w:r>
      <w:r w:rsidR="00BA0D37">
        <w:rPr>
          <w:rFonts w:ascii="NPSRawlinsonOT" w:hAnsi="NPSRawlinsonOT"/>
          <w:sz w:val="24"/>
          <w:szCs w:val="24"/>
        </w:rPr>
        <w:t xml:space="preserve">Of these 20649 remaining patches, </w:t>
      </w:r>
      <w:r w:rsidR="00D76F31">
        <w:rPr>
          <w:rFonts w:ascii="NPSRawlinsonOT" w:hAnsi="NPSRawlinsonOT"/>
          <w:sz w:val="24"/>
          <w:szCs w:val="24"/>
        </w:rPr>
        <w:t>3.7%</w:t>
      </w:r>
      <w:r w:rsidR="005706D1">
        <w:rPr>
          <w:rFonts w:ascii="NPSRawlinsonOT" w:hAnsi="NPSRawlinsonOT"/>
          <w:sz w:val="24"/>
          <w:szCs w:val="24"/>
        </w:rPr>
        <w:t xml:space="preserve"> come from Mount Rainier, 18.8% come from Olympic, and 77.5% come from North Cascades. </w:t>
      </w:r>
      <w:r w:rsidR="006D0B4D">
        <w:rPr>
          <w:rFonts w:ascii="NPSRawlinsonOT" w:hAnsi="NPSRawlinsonOT"/>
          <w:sz w:val="24"/>
          <w:szCs w:val="24"/>
        </w:rPr>
        <w:t>The model developed for Mount Rainier perform</w:t>
      </w:r>
      <w:r>
        <w:rPr>
          <w:rFonts w:ascii="NPSRawlinsonOT" w:hAnsi="NPSRawlinsonOT"/>
          <w:sz w:val="24"/>
          <w:szCs w:val="24"/>
        </w:rPr>
        <w:t xml:space="preserve">ed </w:t>
      </w:r>
      <w:r w:rsidR="006D0B4D">
        <w:rPr>
          <w:rFonts w:ascii="NPSRawlinsonOT" w:hAnsi="NPSRawlinsonOT"/>
          <w:sz w:val="24"/>
          <w:szCs w:val="24"/>
        </w:rPr>
        <w:t xml:space="preserve">the best, followed by Olympic, </w:t>
      </w:r>
      <w:r w:rsidR="003F1155">
        <w:rPr>
          <w:rFonts w:ascii="NPSRawlinsonOT" w:hAnsi="NPSRawlinsonOT"/>
          <w:sz w:val="24"/>
          <w:szCs w:val="24"/>
        </w:rPr>
        <w:t xml:space="preserve">with North Cascades leaving the most unaccepted labels both </w:t>
      </w:r>
      <w:r w:rsidR="001A44D1">
        <w:rPr>
          <w:rFonts w:ascii="NPSRawlinsonOT" w:hAnsi="NPSRawlinsonOT"/>
          <w:sz w:val="24"/>
          <w:szCs w:val="24"/>
        </w:rPr>
        <w:t>by</w:t>
      </w:r>
      <w:r w:rsidR="003F1155">
        <w:rPr>
          <w:rFonts w:ascii="NPSRawlinsonOT" w:hAnsi="NPSRawlinsonOT"/>
          <w:sz w:val="24"/>
          <w:szCs w:val="24"/>
        </w:rPr>
        <w:t xml:space="preserve"> magnitude and percent.</w:t>
      </w:r>
    </w:p>
    <w:p w14:paraId="21B9304A" w14:textId="1E640BCA" w:rsidR="006B7E02" w:rsidRDefault="0066229B" w:rsidP="00C1410C">
      <w:pPr>
        <w:rPr>
          <w:rFonts w:ascii="NPSRawlinsonOT" w:hAnsi="NPSRawlinsonOT"/>
          <w:sz w:val="32"/>
          <w:szCs w:val="32"/>
        </w:rPr>
      </w:pPr>
      <w:r>
        <w:rPr>
          <w:rFonts w:ascii="NPSRawlinsonOT" w:hAnsi="NPSRawlinsonOT"/>
          <w:sz w:val="32"/>
          <w:szCs w:val="32"/>
        </w:rPr>
        <w:t>4 Discussion</w:t>
      </w:r>
    </w:p>
    <w:p w14:paraId="49F79111" w14:textId="1F1B1D4B" w:rsidR="0066229B" w:rsidRDefault="006E3846" w:rsidP="00C1410C">
      <w:pPr>
        <w:rPr>
          <w:rFonts w:ascii="NPSRawlinsonOT" w:hAnsi="NPSRawlinsonOT"/>
          <w:sz w:val="24"/>
          <w:szCs w:val="24"/>
        </w:rPr>
      </w:pPr>
      <w:r>
        <w:rPr>
          <w:rFonts w:ascii="NPSRawlinsonOT" w:hAnsi="NPSRawlinsonOT"/>
          <w:sz w:val="24"/>
          <w:szCs w:val="24"/>
        </w:rPr>
        <w:t xml:space="preserve">Based on the results found </w:t>
      </w:r>
      <w:r w:rsidR="00BD3195">
        <w:rPr>
          <w:rFonts w:ascii="NPSRawlinsonOT" w:hAnsi="NPSRawlinsonOT"/>
          <w:sz w:val="24"/>
          <w:szCs w:val="24"/>
        </w:rPr>
        <w:t>by applying the model to the testing data</w:t>
      </w:r>
      <w:r>
        <w:rPr>
          <w:rFonts w:ascii="NPSRawlinsonOT" w:hAnsi="NPSRawlinsonOT"/>
          <w:sz w:val="24"/>
          <w:szCs w:val="24"/>
        </w:rPr>
        <w:t xml:space="preserve">, thresholding the </w:t>
      </w:r>
      <w:r w:rsidR="00BD3195">
        <w:rPr>
          <w:rFonts w:ascii="NPSRawlinsonOT" w:hAnsi="NPSRawlinsonOT"/>
          <w:sz w:val="24"/>
          <w:szCs w:val="24"/>
        </w:rPr>
        <w:t xml:space="preserve">model’s labels with probability cutoffs is an effective way to </w:t>
      </w:r>
      <w:r w:rsidR="0022334B">
        <w:rPr>
          <w:rFonts w:ascii="NPSRawlinsonOT" w:hAnsi="NPSRawlinsonOT"/>
          <w:sz w:val="24"/>
          <w:szCs w:val="24"/>
        </w:rPr>
        <w:t>artificially reduce the random forest’s error rate and increase the model’s performance. The tradeoff is, of course, fewer disturbance patches receiving accepted labels.</w:t>
      </w:r>
      <w:r w:rsidR="00B110FE">
        <w:rPr>
          <w:rFonts w:ascii="NPSRawlinsonOT" w:hAnsi="NPSRawlinsonOT"/>
          <w:sz w:val="24"/>
          <w:szCs w:val="24"/>
        </w:rPr>
        <w:t xml:space="preserve"> Large gains in the overall number of accepted patches could be made by improving the model for North Cascades National Park, as 77.5% of </w:t>
      </w:r>
      <w:r w:rsidR="00D445BD">
        <w:rPr>
          <w:rFonts w:ascii="NPSRawlinsonOT" w:hAnsi="NPSRawlinsonOT"/>
          <w:sz w:val="24"/>
          <w:szCs w:val="24"/>
        </w:rPr>
        <w:t>all</w:t>
      </w:r>
      <w:r w:rsidR="00B110FE">
        <w:rPr>
          <w:rFonts w:ascii="NPSRawlinsonOT" w:hAnsi="NPSRawlinsonOT"/>
          <w:sz w:val="24"/>
          <w:szCs w:val="24"/>
        </w:rPr>
        <w:t xml:space="preserve"> the unaccepted labels are from that park.</w:t>
      </w:r>
      <w:r w:rsidR="004F59FD">
        <w:rPr>
          <w:rFonts w:ascii="NPSRawlinsonOT" w:hAnsi="NPSRawlinsonOT"/>
          <w:sz w:val="24"/>
          <w:szCs w:val="24"/>
        </w:rPr>
        <w:t xml:space="preserve"> Some ideas for improving this model in the future </w:t>
      </w:r>
      <w:r w:rsidR="00703DBA">
        <w:rPr>
          <w:rFonts w:ascii="NPSRawlinsonOT" w:hAnsi="NPSRawlinsonOT"/>
          <w:sz w:val="24"/>
          <w:szCs w:val="24"/>
        </w:rPr>
        <w:t>are increasing the number of trees in the random forest, setting the balance multiplier to a higher integer,</w:t>
      </w:r>
      <w:r w:rsidR="00947643">
        <w:rPr>
          <w:rFonts w:ascii="NPSRawlinsonOT" w:hAnsi="NPSRawlinsonOT"/>
          <w:sz w:val="24"/>
          <w:szCs w:val="24"/>
        </w:rPr>
        <w:t xml:space="preserve"> and</w:t>
      </w:r>
      <w:r w:rsidR="00703DBA">
        <w:rPr>
          <w:rFonts w:ascii="NPSRawlinsonOT" w:hAnsi="NPSRawlinsonOT"/>
          <w:sz w:val="24"/>
          <w:szCs w:val="24"/>
        </w:rPr>
        <w:t xml:space="preserve"> </w:t>
      </w:r>
      <w:r w:rsidR="00D71F92">
        <w:rPr>
          <w:rFonts w:ascii="NPSRawlinsonOT" w:hAnsi="NPSRawlinsonOT"/>
          <w:sz w:val="24"/>
          <w:szCs w:val="24"/>
        </w:rPr>
        <w:t>introducing new predictor variables that better describ</w:t>
      </w:r>
      <w:r w:rsidR="00EA6EA4">
        <w:rPr>
          <w:rFonts w:ascii="NPSRawlinsonOT" w:hAnsi="NPSRawlinsonOT"/>
          <w:sz w:val="24"/>
          <w:szCs w:val="24"/>
        </w:rPr>
        <w:t xml:space="preserve">e the </w:t>
      </w:r>
      <w:r w:rsidR="00E035C5">
        <w:rPr>
          <w:rFonts w:ascii="NPSRawlinsonOT" w:hAnsi="NPSRawlinsonOT"/>
          <w:sz w:val="24"/>
          <w:szCs w:val="24"/>
        </w:rPr>
        <w:t xml:space="preserve">disturbance types </w:t>
      </w:r>
      <w:ins w:id="3" w:author="Boetsch, John" w:date="2024-04-19T18:38:00Z">
        <w:r w:rsidR="314F14A9" w:rsidRPr="0A9E2A9F">
          <w:rPr>
            <w:rFonts w:ascii="NPSRawlinsonOT" w:hAnsi="NPSRawlinsonOT"/>
            <w:sz w:val="24"/>
            <w:szCs w:val="24"/>
          </w:rPr>
          <w:t xml:space="preserve">for which </w:t>
        </w:r>
      </w:ins>
      <w:r w:rsidR="00E035C5">
        <w:rPr>
          <w:rFonts w:ascii="NPSRawlinsonOT" w:hAnsi="NPSRawlinsonOT"/>
          <w:sz w:val="24"/>
          <w:szCs w:val="24"/>
        </w:rPr>
        <w:t xml:space="preserve">the </w:t>
      </w:r>
      <w:del w:id="4" w:author="Boetsch, John" w:date="2024-04-19T18:38:00Z">
        <w:r w:rsidR="00E035C5">
          <w:rPr>
            <w:rFonts w:ascii="NPSRawlinsonOT" w:hAnsi="NPSRawlinsonOT"/>
            <w:sz w:val="24"/>
            <w:szCs w:val="24"/>
          </w:rPr>
          <w:delText xml:space="preserve">forest does not </w:delText>
        </w:r>
      </w:del>
      <w:r w:rsidR="00E035C5">
        <w:rPr>
          <w:rFonts w:ascii="NPSRawlinsonOT" w:hAnsi="NPSRawlinsonOT"/>
          <w:sz w:val="24"/>
          <w:szCs w:val="24"/>
        </w:rPr>
        <w:t xml:space="preserve">model </w:t>
      </w:r>
      <w:ins w:id="5" w:author="Boetsch, John" w:date="2024-04-19T18:38:00Z">
        <w:r w:rsidR="4EA91817" w:rsidRPr="0A9E2A9F">
          <w:rPr>
            <w:rFonts w:ascii="NPSRawlinsonOT" w:hAnsi="NPSRawlinsonOT"/>
            <w:sz w:val="24"/>
            <w:szCs w:val="24"/>
          </w:rPr>
          <w:t>did not perform</w:t>
        </w:r>
      </w:ins>
      <w:del w:id="6" w:author="Boetsch, John" w:date="2024-04-19T18:38:00Z">
        <w:r w:rsidR="00E035C5">
          <w:rPr>
            <w:rFonts w:ascii="NPSRawlinsonOT" w:hAnsi="NPSRawlinsonOT"/>
            <w:sz w:val="24"/>
            <w:szCs w:val="24"/>
          </w:rPr>
          <w:delText>on</w:delText>
        </w:r>
      </w:del>
      <w:r w:rsidR="00E035C5">
        <w:rPr>
          <w:rFonts w:ascii="NPSRawlinsonOT" w:hAnsi="NPSRawlinsonOT"/>
          <w:sz w:val="24"/>
          <w:szCs w:val="24"/>
        </w:rPr>
        <w:t xml:space="preserve"> well.</w:t>
      </w:r>
    </w:p>
    <w:p w14:paraId="3D985E9C" w14:textId="17CDDB6E" w:rsidR="00E035C5" w:rsidRDefault="00FB2D7E" w:rsidP="00C1410C">
      <w:pPr>
        <w:rPr>
          <w:rFonts w:ascii="NPSRawlinsonOT" w:hAnsi="NPSRawlinsonOT"/>
          <w:sz w:val="24"/>
          <w:szCs w:val="24"/>
        </w:rPr>
      </w:pPr>
      <w:r>
        <w:rPr>
          <w:rFonts w:ascii="NPSRawlinsonOT" w:hAnsi="NPSRawlinsonOT"/>
          <w:sz w:val="24"/>
          <w:szCs w:val="24"/>
        </w:rPr>
        <w:t xml:space="preserve">The immediate next step for this project should be performing a QAQC on a subset of the disturbance patches </w:t>
      </w:r>
      <w:r w:rsidR="005E4ED6">
        <w:rPr>
          <w:rFonts w:ascii="NPSRawlinsonOT" w:hAnsi="NPSRawlinsonOT"/>
          <w:sz w:val="24"/>
          <w:szCs w:val="24"/>
        </w:rPr>
        <w:t xml:space="preserve">labeled by the model, for each disturbance type within each park. This QAQC would involve looking at the disturbance patches in ArcGIS Pro and </w:t>
      </w:r>
      <w:r w:rsidR="007140BF">
        <w:rPr>
          <w:rFonts w:ascii="NPSRawlinsonOT" w:hAnsi="NPSRawlinsonOT"/>
          <w:sz w:val="24"/>
          <w:szCs w:val="24"/>
        </w:rPr>
        <w:t xml:space="preserve">recording whether patch labels match the actual disturbance type. This QAQC would allow a greater confidence in the effectiveness of the </w:t>
      </w:r>
      <w:r w:rsidR="002B6F55">
        <w:rPr>
          <w:rFonts w:ascii="NPSRawlinsonOT" w:hAnsi="NPSRawlinsonOT"/>
          <w:sz w:val="24"/>
          <w:szCs w:val="24"/>
        </w:rPr>
        <w:t>model and</w:t>
      </w:r>
      <w:r w:rsidR="007140BF">
        <w:rPr>
          <w:rFonts w:ascii="NPSRawlinsonOT" w:hAnsi="NPSRawlinsonOT"/>
          <w:sz w:val="24"/>
          <w:szCs w:val="24"/>
        </w:rPr>
        <w:t xml:space="preserve"> allow for accurate error reporting. </w:t>
      </w:r>
      <w:r w:rsidR="002B6F55">
        <w:rPr>
          <w:rFonts w:ascii="NPSRawlinsonOT" w:hAnsi="NPSRawlinsonOT"/>
          <w:sz w:val="24"/>
          <w:szCs w:val="24"/>
        </w:rPr>
        <w:t xml:space="preserve">This study suggests that </w:t>
      </w:r>
      <w:ins w:id="7" w:author="Boetsch, John" w:date="2024-04-19T18:39:00Z">
        <w:r w:rsidR="4EB045E3" w:rsidRPr="0A9E2A9F">
          <w:rPr>
            <w:rFonts w:ascii="NPSRawlinsonOT" w:hAnsi="NPSRawlinsonOT"/>
            <w:sz w:val="24"/>
            <w:szCs w:val="24"/>
          </w:rPr>
          <w:t xml:space="preserve">a sample of </w:t>
        </w:r>
      </w:ins>
      <w:r w:rsidR="002B6F55">
        <w:rPr>
          <w:rFonts w:ascii="NPSRawlinsonOT" w:hAnsi="NPSRawlinsonOT"/>
          <w:sz w:val="24"/>
          <w:szCs w:val="24"/>
        </w:rPr>
        <w:t xml:space="preserve">50 patches </w:t>
      </w:r>
      <w:ins w:id="8" w:author="Boetsch, John" w:date="2024-04-19T18:39:00Z">
        <w:r w:rsidR="2479AFB1" w:rsidRPr="0A9E2A9F">
          <w:rPr>
            <w:rFonts w:ascii="NPSRawlinsonOT" w:hAnsi="NPSRawlinsonOT"/>
            <w:sz w:val="24"/>
            <w:szCs w:val="24"/>
          </w:rPr>
          <w:t>for</w:t>
        </w:r>
      </w:ins>
      <w:del w:id="9" w:author="Boetsch, John" w:date="2024-04-19T18:39:00Z">
        <w:r w:rsidR="003D5906">
          <w:rPr>
            <w:rFonts w:ascii="NPSRawlinsonOT" w:hAnsi="NPSRawlinsonOT"/>
            <w:sz w:val="24"/>
            <w:szCs w:val="24"/>
          </w:rPr>
          <w:delText>of</w:delText>
        </w:r>
      </w:del>
      <w:r w:rsidR="002B6F55">
        <w:rPr>
          <w:rFonts w:ascii="NPSRawlinsonOT" w:hAnsi="NPSRawlinsonOT"/>
          <w:sz w:val="24"/>
          <w:szCs w:val="24"/>
        </w:rPr>
        <w:t xml:space="preserve"> each disturbance type for each park </w:t>
      </w:r>
      <w:ins w:id="10" w:author="Boetsch, John" w:date="2024-04-19T18:39:00Z">
        <w:r w:rsidR="1453AD5E" w:rsidRPr="0A9E2A9F">
          <w:rPr>
            <w:rFonts w:ascii="NPSRawlinsonOT" w:hAnsi="NPSRawlinsonOT"/>
            <w:sz w:val="24"/>
            <w:szCs w:val="24"/>
          </w:rPr>
          <w:t>may be sufficient for e</w:t>
        </w:r>
      </w:ins>
      <w:ins w:id="11" w:author="Boetsch, John" w:date="2024-04-19T18:40:00Z">
        <w:r w:rsidR="1453AD5E" w:rsidRPr="0A9E2A9F">
          <w:rPr>
            <w:rFonts w:ascii="NPSRawlinsonOT" w:hAnsi="NPSRawlinsonOT"/>
            <w:sz w:val="24"/>
            <w:szCs w:val="24"/>
          </w:rPr>
          <w:t>stimat</w:t>
        </w:r>
      </w:ins>
      <w:ins w:id="12" w:author="Boetsch, John" w:date="2024-04-19T18:39:00Z">
        <w:r w:rsidR="1453AD5E" w:rsidRPr="0A9E2A9F">
          <w:rPr>
            <w:rFonts w:ascii="NPSRawlinsonOT" w:hAnsi="NPSRawlinsonOT"/>
            <w:sz w:val="24"/>
            <w:szCs w:val="24"/>
          </w:rPr>
          <w:t>ing error rates</w:t>
        </w:r>
      </w:ins>
      <w:del w:id="13" w:author="Boetsch, John" w:date="2024-04-19T18:39:00Z">
        <w:r w:rsidR="002B6F55">
          <w:rPr>
            <w:rFonts w:ascii="NPSRawlinsonOT" w:hAnsi="NPSRawlinsonOT"/>
            <w:sz w:val="24"/>
            <w:szCs w:val="24"/>
          </w:rPr>
          <w:delText>are looked at manually</w:delText>
        </w:r>
      </w:del>
      <w:r w:rsidR="002B6F55">
        <w:rPr>
          <w:rFonts w:ascii="NPSRawlinsonOT" w:hAnsi="NPSRawlinsonOT"/>
          <w:sz w:val="24"/>
          <w:szCs w:val="24"/>
        </w:rPr>
        <w:t>.</w:t>
      </w:r>
    </w:p>
    <w:p w14:paraId="23E4826C" w14:textId="3015CED8" w:rsidR="004C1E2D" w:rsidRDefault="00F82C57" w:rsidP="00C1410C">
      <w:pPr>
        <w:rPr>
          <w:rFonts w:ascii="NPSRawlinsonOT" w:hAnsi="NPSRawlinsonOT"/>
          <w:sz w:val="24"/>
          <w:szCs w:val="24"/>
        </w:rPr>
      </w:pPr>
      <w:r>
        <w:rPr>
          <w:rFonts w:ascii="NPSRawlinsonOT" w:hAnsi="NPSRawlinsonOT"/>
          <w:sz w:val="24"/>
          <w:szCs w:val="24"/>
        </w:rPr>
        <w:t xml:space="preserve">With more time, there are multiple </w:t>
      </w:r>
      <w:r w:rsidR="00956BED">
        <w:rPr>
          <w:rFonts w:ascii="NPSRawlinsonOT" w:hAnsi="NPSRawlinsonOT"/>
          <w:sz w:val="24"/>
          <w:szCs w:val="24"/>
        </w:rPr>
        <w:t xml:space="preserve">avenues of this project that could be pursued, one being determining </w:t>
      </w:r>
      <w:r w:rsidR="004C1E2D">
        <w:rPr>
          <w:rFonts w:ascii="NPSRawlinsonOT" w:hAnsi="NPSRawlinsonOT"/>
          <w:sz w:val="24"/>
          <w:szCs w:val="24"/>
        </w:rPr>
        <w:t>a</w:t>
      </w:r>
      <w:r w:rsidR="005E7C6D">
        <w:rPr>
          <w:rFonts w:ascii="NPSRawlinsonOT" w:hAnsi="NPSRawlinsonOT"/>
          <w:sz w:val="24"/>
          <w:szCs w:val="24"/>
        </w:rPr>
        <w:t xml:space="preserve"> minimum distance between disturbances of the same type in the training set. For this study, th</w:t>
      </w:r>
      <w:r w:rsidR="00956BED">
        <w:rPr>
          <w:rFonts w:ascii="NPSRawlinsonOT" w:hAnsi="NPSRawlinsonOT"/>
          <w:sz w:val="24"/>
          <w:szCs w:val="24"/>
        </w:rPr>
        <w:t>is</w:t>
      </w:r>
      <w:r w:rsidR="005E7C6D">
        <w:rPr>
          <w:rFonts w:ascii="NPSRawlinsonOT" w:hAnsi="NPSRawlinsonOT"/>
          <w:sz w:val="24"/>
          <w:szCs w:val="24"/>
        </w:rPr>
        <w:t xml:space="preserve"> distance was set to 200 meters, but this was chosen arbitrarily</w:t>
      </w:r>
      <w:ins w:id="14" w:author="Boetsch, John" w:date="2024-04-19T18:41:00Z">
        <w:r w:rsidR="625C800E" w:rsidRPr="0A9E2A9F">
          <w:rPr>
            <w:rFonts w:ascii="NPSRawlinsonOT" w:hAnsi="NPSRawlinsonOT"/>
            <w:sz w:val="24"/>
            <w:szCs w:val="24"/>
          </w:rPr>
          <w:t xml:space="preserve"> based on </w:t>
        </w:r>
        <w:proofErr w:type="spellStart"/>
        <w:r w:rsidR="625C800E" w:rsidRPr="0A9E2A9F">
          <w:rPr>
            <w:rFonts w:ascii="NPSRawlinsonOT" w:hAnsi="NPSRawlinsonOT"/>
            <w:sz w:val="24"/>
            <w:szCs w:val="24"/>
          </w:rPr>
          <w:t>semivariograms</w:t>
        </w:r>
        <w:proofErr w:type="spellEnd"/>
        <w:r w:rsidR="625C800E" w:rsidRPr="0A9E2A9F">
          <w:rPr>
            <w:rFonts w:ascii="NPSRawlinsonOT" w:hAnsi="NPSRawlinsonOT"/>
            <w:sz w:val="24"/>
            <w:szCs w:val="24"/>
          </w:rPr>
          <w:t xml:space="preserve"> for landscape change spectral variables</w:t>
        </w:r>
      </w:ins>
      <w:r w:rsidR="00C75F95" w:rsidRPr="0A9E2A9F">
        <w:rPr>
          <w:rFonts w:ascii="NPSRawlinsonOT" w:hAnsi="NPSRawlinsonOT"/>
          <w:sz w:val="24"/>
          <w:szCs w:val="24"/>
        </w:rPr>
        <w:t>.</w:t>
      </w:r>
      <w:r w:rsidR="00C75F95">
        <w:rPr>
          <w:rFonts w:ascii="NPSRawlinsonOT" w:hAnsi="NPSRawlinsonOT"/>
          <w:sz w:val="24"/>
          <w:szCs w:val="24"/>
        </w:rPr>
        <w:t xml:space="preserve"> </w:t>
      </w:r>
      <w:r w:rsidR="00C75F95">
        <w:rPr>
          <w:rFonts w:ascii="NPSRawlinsonOT" w:hAnsi="NPSRawlinsonOT"/>
          <w:sz w:val="24"/>
          <w:szCs w:val="24"/>
        </w:rPr>
        <w:lastRenderedPageBreak/>
        <w:t>Semivariograms</w:t>
      </w:r>
      <w:r w:rsidR="00DA0242">
        <w:rPr>
          <w:rFonts w:ascii="NPSRawlinsonOT" w:hAnsi="NPSRawlinsonOT"/>
          <w:sz w:val="24"/>
          <w:szCs w:val="24"/>
        </w:rPr>
        <w:t xml:space="preserve"> should be produced for each predictor variable </w:t>
      </w:r>
      <w:r w:rsidR="00C75F95">
        <w:rPr>
          <w:rFonts w:ascii="NPSRawlinsonOT" w:hAnsi="NPSRawlinsonOT"/>
          <w:sz w:val="24"/>
          <w:szCs w:val="24"/>
        </w:rPr>
        <w:t xml:space="preserve">in each park </w:t>
      </w:r>
      <w:r w:rsidR="00DA0242">
        <w:rPr>
          <w:rFonts w:ascii="NPSRawlinsonOT" w:hAnsi="NPSRawlinsonOT"/>
          <w:sz w:val="24"/>
          <w:szCs w:val="24"/>
        </w:rPr>
        <w:t xml:space="preserve">in order to determine how </w:t>
      </w:r>
      <w:ins w:id="15" w:author="Boetsch, John" w:date="2024-04-19T18:41:00Z">
        <w:r w:rsidR="5D23536F" w:rsidRPr="0A9E2A9F">
          <w:rPr>
            <w:rFonts w:ascii="NPSRawlinsonOT" w:hAnsi="NPSRawlinsonOT"/>
            <w:sz w:val="24"/>
            <w:szCs w:val="24"/>
          </w:rPr>
          <w:t xml:space="preserve">underlying </w:t>
        </w:r>
      </w:ins>
      <w:r w:rsidR="00DA0242">
        <w:rPr>
          <w:rFonts w:ascii="NPSRawlinsonOT" w:hAnsi="NPSRawlinsonOT"/>
          <w:sz w:val="24"/>
          <w:szCs w:val="24"/>
        </w:rPr>
        <w:t>predictors change over space.</w:t>
      </w:r>
      <w:r w:rsidR="00F3322B">
        <w:rPr>
          <w:rFonts w:ascii="NPSRawlinsonOT" w:hAnsi="NPSRawlinsonOT"/>
          <w:sz w:val="24"/>
          <w:szCs w:val="24"/>
        </w:rPr>
        <w:t xml:space="preserve"> </w:t>
      </w:r>
      <w:r w:rsidR="00556199">
        <w:rPr>
          <w:rFonts w:ascii="NPSRawlinsonOT" w:hAnsi="NPSRawlinsonOT"/>
          <w:sz w:val="24"/>
          <w:szCs w:val="24"/>
        </w:rPr>
        <w:t xml:space="preserve">The goal of this process is to reduce spatial autocorrelation and ensure that the training data is spatially representative </w:t>
      </w:r>
      <w:r w:rsidR="00191E05">
        <w:rPr>
          <w:rFonts w:ascii="NPSRawlinsonOT" w:hAnsi="NPSRawlinsonOT"/>
          <w:sz w:val="24"/>
          <w:szCs w:val="24"/>
        </w:rPr>
        <w:t>of all the disturbances.</w:t>
      </w:r>
    </w:p>
    <w:p w14:paraId="64E6734E" w14:textId="7510921D" w:rsidR="00191E05" w:rsidRDefault="00640FEF" w:rsidP="00C1410C">
      <w:pPr>
        <w:rPr>
          <w:rFonts w:ascii="NPSRawlinsonOT" w:hAnsi="NPSRawlinsonOT"/>
          <w:sz w:val="24"/>
          <w:szCs w:val="24"/>
        </w:rPr>
      </w:pPr>
      <w:r>
        <w:rPr>
          <w:rFonts w:ascii="NPSRawlinsonOT" w:hAnsi="NPSRawlinsonOT"/>
          <w:sz w:val="24"/>
          <w:szCs w:val="24"/>
        </w:rPr>
        <w:t xml:space="preserve">The goal of the QAQC is to determine if the error rates found by testing the model on the testing data are close to the actual error rates of </w:t>
      </w:r>
      <w:r w:rsidR="004D6A16">
        <w:rPr>
          <w:rFonts w:ascii="NPSRawlinsonOT" w:hAnsi="NPSRawlinsonOT"/>
          <w:sz w:val="24"/>
          <w:szCs w:val="24"/>
        </w:rPr>
        <w:t>applying the model to new, unseen data. It would also be interesting to see if the expected percent of patches that receive an accepted label changes between the testing set and new data. H</w:t>
      </w:r>
      <w:r w:rsidR="00957E8F">
        <w:rPr>
          <w:rFonts w:ascii="NPSRawlinsonOT" w:hAnsi="NPSRawlinsonOT"/>
          <w:sz w:val="24"/>
          <w:szCs w:val="24"/>
        </w:rPr>
        <w:t>opefully the testing set is representative of new data, but it would be good to check.</w:t>
      </w:r>
    </w:p>
    <w:p w14:paraId="007762BC" w14:textId="5FBB0472" w:rsidR="006B7E02" w:rsidRDefault="00A46A31" w:rsidP="00C1410C">
      <w:pPr>
        <w:rPr>
          <w:rFonts w:ascii="NPSRawlinsonOT" w:hAnsi="NPSRawlinsonOT"/>
          <w:sz w:val="24"/>
          <w:szCs w:val="24"/>
        </w:rPr>
      </w:pPr>
      <w:r>
        <w:rPr>
          <w:rFonts w:ascii="NPSRawlinsonOT" w:hAnsi="NPSRawlinsonOT"/>
          <w:sz w:val="24"/>
          <w:szCs w:val="24"/>
        </w:rPr>
        <w:t xml:space="preserve">Another avenue to pursue is finding ways of reducing the variability between different models. For a single park, </w:t>
      </w:r>
      <w:r w:rsidR="00637E9D">
        <w:rPr>
          <w:rFonts w:ascii="NPSRawlinsonOT" w:hAnsi="NPSRawlinsonOT"/>
          <w:sz w:val="24"/>
          <w:szCs w:val="24"/>
        </w:rPr>
        <w:t>different models can produce different omission error rates, model probability cutoffs, and labeling results. While some variability is to be expected, it would be good to quantify this change and try to reduce it as much as possible. One of the most noticeable ways in which models vary is how they perform on disturbance classes wi</w:t>
      </w:r>
      <w:r w:rsidR="00892CA5">
        <w:rPr>
          <w:rFonts w:ascii="NPSRawlinsonOT" w:hAnsi="NPSRawlinsonOT"/>
          <w:sz w:val="24"/>
          <w:szCs w:val="24"/>
        </w:rPr>
        <w:t xml:space="preserve">th a middling number of disturbance patches. The largest disturbance classes consistently model well, and the smaller disturbance classes consistently model poorly, but the classes in the middle often perform well or do not depending on the model. One way to analyze this variability would be to artificially increase the size of these </w:t>
      </w:r>
      <w:r w:rsidR="003E12A3">
        <w:rPr>
          <w:rFonts w:ascii="NPSRawlinsonOT" w:hAnsi="NPSRawlinsonOT"/>
          <w:sz w:val="24"/>
          <w:szCs w:val="24"/>
        </w:rPr>
        <w:t xml:space="preserve">middle </w:t>
      </w:r>
      <w:r w:rsidR="00892CA5">
        <w:rPr>
          <w:rFonts w:ascii="NPSRawlinsonOT" w:hAnsi="NPSRawlinsonOT"/>
          <w:sz w:val="24"/>
          <w:szCs w:val="24"/>
        </w:rPr>
        <w:t xml:space="preserve">disturbance classes </w:t>
      </w:r>
      <w:r w:rsidR="006C24D5">
        <w:rPr>
          <w:rFonts w:ascii="NPSRawlinsonOT" w:hAnsi="NPSRawlinsonOT"/>
          <w:sz w:val="24"/>
          <w:szCs w:val="24"/>
        </w:rPr>
        <w:t>by including multiple instances of a single disturbance patch</w:t>
      </w:r>
      <w:r w:rsidR="00C77DBA">
        <w:rPr>
          <w:rFonts w:ascii="NPSRawlinsonOT" w:hAnsi="NPSRawlinsonOT"/>
          <w:sz w:val="24"/>
          <w:szCs w:val="24"/>
        </w:rPr>
        <w:t xml:space="preserve"> in the training set</w:t>
      </w:r>
      <w:r w:rsidR="006C24D5">
        <w:rPr>
          <w:rFonts w:ascii="NPSRawlinsonOT" w:hAnsi="NPSRawlinsonOT"/>
          <w:sz w:val="24"/>
          <w:szCs w:val="24"/>
        </w:rPr>
        <w:t xml:space="preserve"> in order to bolster </w:t>
      </w:r>
      <w:r w:rsidR="00C77DBA">
        <w:rPr>
          <w:rFonts w:ascii="NPSRawlinsonOT" w:hAnsi="NPSRawlinsonOT"/>
          <w:sz w:val="24"/>
          <w:szCs w:val="24"/>
        </w:rPr>
        <w:t>its size.</w:t>
      </w:r>
      <w:r w:rsidR="006C24D5">
        <w:rPr>
          <w:rFonts w:ascii="NPSRawlinsonOT" w:hAnsi="NPSRawlinsonOT"/>
          <w:sz w:val="24"/>
          <w:szCs w:val="24"/>
        </w:rPr>
        <w:t xml:space="preserve"> It could be determined whether there was a set size at which the variability is minimal. Another, perhaps better way of accomplishing this analysis would be to artificially decrease the size of a large disturbance type and see where variability starts to increase.</w:t>
      </w:r>
      <w:r w:rsidR="001F1859">
        <w:rPr>
          <w:rFonts w:ascii="NPSRawlinsonOT" w:hAnsi="NPSRawlinsonOT"/>
          <w:sz w:val="24"/>
          <w:szCs w:val="24"/>
        </w:rPr>
        <w:t xml:space="preserve"> A second way of reducing the variability between models would be to pursue an ensemble approach </w:t>
      </w:r>
      <w:r w:rsidR="00E9733B">
        <w:rPr>
          <w:rFonts w:ascii="NPSRawlinsonOT" w:hAnsi="NPSRawlinsonOT"/>
          <w:sz w:val="24"/>
          <w:szCs w:val="24"/>
        </w:rPr>
        <w:t xml:space="preserve">([7] Jaeger et al., 2023) in which multiple random forests </w:t>
      </w:r>
      <w:r w:rsidR="00E9733B" w:rsidRPr="0A9E2A9F">
        <w:rPr>
          <w:rFonts w:ascii="NPSRawlinsonOT" w:hAnsi="NPSRawlinsonOT"/>
          <w:sz w:val="24"/>
          <w:szCs w:val="24"/>
        </w:rPr>
        <w:t>a</w:t>
      </w:r>
      <w:ins w:id="16" w:author="Boetsch, John" w:date="2024-04-19T18:44:00Z">
        <w:r w:rsidR="74D941F2" w:rsidRPr="0A9E2A9F">
          <w:rPr>
            <w:rFonts w:ascii="NPSRawlinsonOT" w:hAnsi="NPSRawlinsonOT"/>
            <w:sz w:val="24"/>
            <w:szCs w:val="24"/>
          </w:rPr>
          <w:t>r</w:t>
        </w:r>
      </w:ins>
      <w:r w:rsidR="00E9733B" w:rsidRPr="0A9E2A9F">
        <w:rPr>
          <w:rFonts w:ascii="NPSRawlinsonOT" w:hAnsi="NPSRawlinsonOT"/>
          <w:sz w:val="24"/>
          <w:szCs w:val="24"/>
        </w:rPr>
        <w:t>e</w:t>
      </w:r>
      <w:r w:rsidR="00E9733B">
        <w:rPr>
          <w:rFonts w:ascii="NPSRawlinsonOT" w:hAnsi="NPSRawlinsonOT"/>
          <w:sz w:val="24"/>
          <w:szCs w:val="24"/>
        </w:rPr>
        <w:t xml:space="preserve"> trained and the results are aggregated to produce a label for each disturbance patch. Because the variability is on a model-by-model basis, an ensemble approach might go a long way towards reducing this variability.</w:t>
      </w:r>
    </w:p>
    <w:p w14:paraId="74BB9CCE" w14:textId="3EB159F2" w:rsidR="00C1571C" w:rsidRDefault="00C1571C" w:rsidP="00C1410C">
      <w:pPr>
        <w:rPr>
          <w:rFonts w:ascii="NPSRawlinsonOT" w:hAnsi="NPSRawlinsonOT"/>
          <w:sz w:val="24"/>
          <w:szCs w:val="24"/>
        </w:rPr>
      </w:pPr>
      <w:r>
        <w:rPr>
          <w:rFonts w:ascii="NPSRawlinsonOT" w:hAnsi="NPSRawlinsonOT"/>
          <w:sz w:val="24"/>
          <w:szCs w:val="24"/>
        </w:rPr>
        <w:t>Built into the training code is an option that</w:t>
      </w:r>
      <w:r w:rsidR="003A6030">
        <w:rPr>
          <w:rFonts w:ascii="NPSRawlinsonOT" w:hAnsi="NPSRawlinsonOT"/>
          <w:sz w:val="24"/>
          <w:szCs w:val="24"/>
        </w:rPr>
        <w:t>, if turned on, train</w:t>
      </w:r>
      <w:r w:rsidR="00FA6857">
        <w:rPr>
          <w:rFonts w:ascii="NPSRawlinsonOT" w:hAnsi="NPSRawlinsonOT"/>
          <w:sz w:val="24"/>
          <w:szCs w:val="24"/>
        </w:rPr>
        <w:t>s</w:t>
      </w:r>
      <w:r w:rsidR="003A6030">
        <w:rPr>
          <w:rFonts w:ascii="NPSRawlinsonOT" w:hAnsi="NPSRawlinsonOT"/>
          <w:sz w:val="24"/>
          <w:szCs w:val="24"/>
        </w:rPr>
        <w:t xml:space="preserve"> a new random forest model</w:t>
      </w:r>
      <w:r w:rsidR="00C51B64" w:rsidRPr="00C51B64">
        <w:rPr>
          <w:rFonts w:ascii="NPSRawlinsonOT" w:hAnsi="NPSRawlinsonOT"/>
          <w:sz w:val="24"/>
          <w:szCs w:val="24"/>
        </w:rPr>
        <w:t xml:space="preserve"> </w:t>
      </w:r>
      <w:r w:rsidR="00C51B64">
        <w:rPr>
          <w:rFonts w:ascii="NPSRawlinsonOT" w:hAnsi="NPSRawlinsonOT"/>
          <w:sz w:val="24"/>
          <w:szCs w:val="24"/>
        </w:rPr>
        <w:t>without performing a train test spli</w:t>
      </w:r>
      <w:r w:rsidR="007D269C">
        <w:rPr>
          <w:rFonts w:ascii="NPSRawlinsonOT" w:hAnsi="NPSRawlinsonOT"/>
          <w:sz w:val="24"/>
          <w:szCs w:val="24"/>
        </w:rPr>
        <w:t xml:space="preserve">t </w:t>
      </w:r>
      <w:r w:rsidR="00C51B64">
        <w:rPr>
          <w:rFonts w:ascii="NPSRawlinsonOT" w:hAnsi="NPSRawlinsonOT"/>
          <w:sz w:val="24"/>
          <w:szCs w:val="24"/>
        </w:rPr>
        <w:t xml:space="preserve">after model probability cutoffs have been determined </w:t>
      </w:r>
      <w:r w:rsidR="007D269C">
        <w:rPr>
          <w:rFonts w:ascii="NPSRawlinsonOT" w:hAnsi="NPSRawlinsonOT"/>
          <w:sz w:val="24"/>
          <w:szCs w:val="24"/>
        </w:rPr>
        <w:t>using the first model and the testing data. The idea is that the smaller disturbance classes may benefit from not having some of their data withheld in the split</w:t>
      </w:r>
      <w:r w:rsidR="00B8550E">
        <w:rPr>
          <w:rFonts w:ascii="NPSRawlinsonOT" w:hAnsi="NPSRawlinsonOT"/>
          <w:sz w:val="24"/>
          <w:szCs w:val="24"/>
        </w:rPr>
        <w:t xml:space="preserve">, and that the model probability cutoffs determined by the first model would still be applicable to the new model. </w:t>
      </w:r>
      <w:commentRangeStart w:id="17"/>
      <w:r w:rsidR="00B8550E">
        <w:rPr>
          <w:rFonts w:ascii="NPSRawlinsonOT" w:hAnsi="NPSRawlinsonOT"/>
          <w:sz w:val="24"/>
          <w:szCs w:val="24"/>
        </w:rPr>
        <w:t xml:space="preserve">While it is generally not </w:t>
      </w:r>
      <w:r w:rsidR="00BF01ED">
        <w:rPr>
          <w:rFonts w:ascii="NPSRawlinsonOT" w:hAnsi="NPSRawlinsonOT"/>
          <w:sz w:val="24"/>
          <w:szCs w:val="24"/>
        </w:rPr>
        <w:t xml:space="preserve">smart </w:t>
      </w:r>
      <w:r w:rsidR="004C485A">
        <w:rPr>
          <w:rFonts w:ascii="NPSRawlinsonOT" w:hAnsi="NPSRawlinsonOT"/>
          <w:sz w:val="24"/>
          <w:szCs w:val="24"/>
        </w:rPr>
        <w:t>to train a new model and make assumptions</w:t>
      </w:r>
      <w:r w:rsidR="004B3D7A">
        <w:rPr>
          <w:rFonts w:ascii="NPSRawlinsonOT" w:hAnsi="NPSRawlinsonOT"/>
          <w:sz w:val="24"/>
          <w:szCs w:val="24"/>
        </w:rPr>
        <w:t xml:space="preserve"> about it</w:t>
      </w:r>
      <w:r w:rsidR="00BF01ED">
        <w:rPr>
          <w:rFonts w:ascii="NPSRawlinsonOT" w:hAnsi="NPSRawlinsonOT"/>
          <w:sz w:val="24"/>
          <w:szCs w:val="24"/>
        </w:rPr>
        <w:t xml:space="preserve"> based on a separate model</w:t>
      </w:r>
      <w:r w:rsidR="004C485A">
        <w:rPr>
          <w:rFonts w:ascii="NPSRawlinsonOT" w:hAnsi="NPSRawlinsonOT"/>
          <w:sz w:val="24"/>
          <w:szCs w:val="24"/>
        </w:rPr>
        <w:t xml:space="preserve">, </w:t>
      </w:r>
      <w:r w:rsidR="00BF01ED">
        <w:rPr>
          <w:rFonts w:ascii="NPSRawlinsonOT" w:hAnsi="NPSRawlinsonOT"/>
          <w:sz w:val="24"/>
          <w:szCs w:val="24"/>
        </w:rPr>
        <w:t>the validity of this approach could be determined when a QAQC is performed on new labels.</w:t>
      </w:r>
      <w:commentRangeEnd w:id="17"/>
      <w:r>
        <w:commentReference w:id="17"/>
      </w:r>
    </w:p>
    <w:p w14:paraId="423005C2" w14:textId="00C361E8" w:rsidR="00E775AE" w:rsidRDefault="00E775AE" w:rsidP="00C1410C">
      <w:pPr>
        <w:rPr>
          <w:rFonts w:ascii="NPSRawlinsonOT" w:hAnsi="NPSRawlinsonOT"/>
          <w:sz w:val="24"/>
          <w:szCs w:val="24"/>
        </w:rPr>
      </w:pPr>
      <w:r>
        <w:rPr>
          <w:rFonts w:ascii="NPSRawlinsonOT" w:hAnsi="NPSRawlinsonOT"/>
          <w:sz w:val="24"/>
          <w:szCs w:val="24"/>
        </w:rPr>
        <w:t>It would also be interesting to</w:t>
      </w:r>
      <w:ins w:id="18" w:author="Boetsch, John" w:date="2024-04-19T18:46:00Z">
        <w:r>
          <w:rPr>
            <w:rFonts w:ascii="NPSRawlinsonOT" w:hAnsi="NPSRawlinsonOT"/>
            <w:sz w:val="24"/>
            <w:szCs w:val="24"/>
          </w:rPr>
          <w:t xml:space="preserve"> </w:t>
        </w:r>
        <w:r w:rsidR="40DADC0D" w:rsidRPr="0A9E2A9F">
          <w:rPr>
            <w:rFonts w:ascii="NPSRawlinsonOT" w:hAnsi="NPSRawlinsonOT"/>
            <w:sz w:val="24"/>
            <w:szCs w:val="24"/>
          </w:rPr>
          <w:t>evaluate the performance of</w:t>
        </w:r>
      </w:ins>
      <w:del w:id="19" w:author="Boetsch, John" w:date="2024-04-19T18:46:00Z">
        <w:r w:rsidRPr="0A9E2A9F" w:rsidDel="00E775AE">
          <w:rPr>
            <w:rFonts w:ascii="NPSRawlinsonOT" w:hAnsi="NPSRawlinsonOT"/>
            <w:sz w:val="24"/>
            <w:szCs w:val="24"/>
          </w:rPr>
          <w:delText xml:space="preserve"> </w:delText>
        </w:r>
        <w:r>
          <w:rPr>
            <w:rFonts w:ascii="NPSRawlinsonOT" w:hAnsi="NPSRawlinsonOT"/>
            <w:sz w:val="24"/>
            <w:szCs w:val="24"/>
          </w:rPr>
          <w:delText>build</w:delText>
        </w:r>
      </w:del>
      <w:r>
        <w:rPr>
          <w:rFonts w:ascii="NPSRawlinsonOT" w:hAnsi="NPSRawlinsonOT"/>
          <w:sz w:val="24"/>
          <w:szCs w:val="24"/>
        </w:rPr>
        <w:t xml:space="preserve"> a single model for all three parks. </w:t>
      </w:r>
      <w:r w:rsidR="0000793C">
        <w:rPr>
          <w:rFonts w:ascii="NPSRawlinsonOT" w:hAnsi="NPSRawlinsonOT"/>
          <w:sz w:val="24"/>
          <w:szCs w:val="24"/>
        </w:rPr>
        <w:t xml:space="preserve">While each park is unique and likely occupies a different area of the variable space, combining the data from the three parks together would bolster the number of </w:t>
      </w:r>
      <w:r w:rsidR="0000793C">
        <w:rPr>
          <w:rFonts w:ascii="NPSRawlinsonOT" w:hAnsi="NPSRawlinsonOT"/>
          <w:sz w:val="24"/>
          <w:szCs w:val="24"/>
        </w:rPr>
        <w:lastRenderedPageBreak/>
        <w:t>training examples for the smaller disturbance classes</w:t>
      </w:r>
      <w:ins w:id="20" w:author="Boetsch, John" w:date="2024-04-19T18:47:00Z">
        <w:r w:rsidR="5950B793" w:rsidRPr="0A9E2A9F">
          <w:rPr>
            <w:rFonts w:ascii="NPSRawlinsonOT" w:hAnsi="NPSRawlinsonOT"/>
            <w:sz w:val="24"/>
            <w:szCs w:val="24"/>
          </w:rPr>
          <w:t xml:space="preserve"> and perhaps lead to better performance for those </w:t>
        </w:r>
        <w:commentRangeStart w:id="21"/>
        <w:r w:rsidR="5950B793" w:rsidRPr="0A9E2A9F">
          <w:rPr>
            <w:rFonts w:ascii="NPSRawlinsonOT" w:hAnsi="NPSRawlinsonOT"/>
            <w:sz w:val="24"/>
            <w:szCs w:val="24"/>
          </w:rPr>
          <w:t>classes</w:t>
        </w:r>
      </w:ins>
      <w:commentRangeEnd w:id="21"/>
      <w:r>
        <w:commentReference w:id="21"/>
      </w:r>
      <w:r w:rsidR="0000793C">
        <w:rPr>
          <w:rFonts w:ascii="NPSRawlinsonOT" w:hAnsi="NPSRawlinsonOT"/>
          <w:sz w:val="24"/>
          <w:szCs w:val="24"/>
        </w:rPr>
        <w:t>.</w:t>
      </w:r>
    </w:p>
    <w:p w14:paraId="0D4F6A94" w14:textId="4E3DD633" w:rsidR="00430037" w:rsidRDefault="00BF01ED" w:rsidP="00C1410C">
      <w:pPr>
        <w:rPr>
          <w:rFonts w:ascii="NPSRawlinsonOT" w:hAnsi="NPSRawlinsonOT"/>
          <w:sz w:val="24"/>
          <w:szCs w:val="24"/>
        </w:rPr>
      </w:pPr>
      <w:r>
        <w:rPr>
          <w:rFonts w:ascii="NPSRawlinsonOT" w:hAnsi="NPSRawlinsonOT"/>
          <w:sz w:val="24"/>
          <w:szCs w:val="24"/>
        </w:rPr>
        <w:t xml:space="preserve">Finally, </w:t>
      </w:r>
      <w:r w:rsidR="00AE5D3D">
        <w:rPr>
          <w:rFonts w:ascii="NPSRawlinsonOT" w:hAnsi="NPSRawlinsonOT"/>
          <w:sz w:val="24"/>
          <w:szCs w:val="24"/>
        </w:rPr>
        <w:t xml:space="preserve">an analysis on the frequency, severity, and distribution of the different disturbances should be performed. This report details the modeling process, but the </w:t>
      </w:r>
      <w:r w:rsidR="00491031">
        <w:rPr>
          <w:rFonts w:ascii="NPSRawlinsonOT" w:hAnsi="NPSRawlinsonOT"/>
          <w:sz w:val="24"/>
          <w:szCs w:val="24"/>
        </w:rPr>
        <w:t xml:space="preserve">long-term </w:t>
      </w:r>
      <w:r w:rsidR="00F9275B">
        <w:rPr>
          <w:rFonts w:ascii="NPSRawlinsonOT" w:hAnsi="NPSRawlinsonOT"/>
          <w:sz w:val="24"/>
          <w:szCs w:val="24"/>
        </w:rPr>
        <w:t>goal</w:t>
      </w:r>
      <w:r w:rsidR="00AE5D3D">
        <w:rPr>
          <w:rFonts w:ascii="NPSRawlinsonOT" w:hAnsi="NPSRawlinsonOT"/>
          <w:sz w:val="24"/>
          <w:szCs w:val="24"/>
        </w:rPr>
        <w:t xml:space="preserve"> is to better understand landscape disturbances and how they are being affected by climate change and other </w:t>
      </w:r>
      <w:commentRangeStart w:id="22"/>
      <w:r w:rsidR="00AE5D3D">
        <w:rPr>
          <w:rFonts w:ascii="NPSRawlinsonOT" w:hAnsi="NPSRawlinsonOT"/>
          <w:sz w:val="24"/>
          <w:szCs w:val="24"/>
        </w:rPr>
        <w:t>factors</w:t>
      </w:r>
      <w:commentRangeEnd w:id="22"/>
      <w:r>
        <w:commentReference w:id="22"/>
      </w:r>
      <w:r w:rsidR="00AE5D3D">
        <w:rPr>
          <w:rFonts w:ascii="NPSRawlinsonOT" w:hAnsi="NPSRawlinsonOT"/>
          <w:sz w:val="24"/>
          <w:szCs w:val="24"/>
        </w:rPr>
        <w:t>.</w:t>
      </w:r>
      <w:r w:rsidR="00F9275B">
        <w:rPr>
          <w:rFonts w:ascii="NPSRawlinsonOT" w:hAnsi="NPSRawlinsonOT"/>
          <w:sz w:val="24"/>
          <w:szCs w:val="24"/>
        </w:rPr>
        <w:t xml:space="preserve"> </w:t>
      </w:r>
      <w:r w:rsidR="00430037">
        <w:rPr>
          <w:rFonts w:ascii="NPSRawlinsonOT" w:hAnsi="NPSRawlinsonOT"/>
          <w:sz w:val="24"/>
          <w:szCs w:val="24"/>
        </w:rPr>
        <w:t xml:space="preserve">At this point, it might be good to report model error based on the physical area that the disturbance cover, rather than the number of patches that are classified </w:t>
      </w:r>
      <w:commentRangeStart w:id="23"/>
      <w:r w:rsidR="00430037">
        <w:rPr>
          <w:rFonts w:ascii="NPSRawlinsonOT" w:hAnsi="NPSRawlinsonOT"/>
          <w:sz w:val="24"/>
          <w:szCs w:val="24"/>
        </w:rPr>
        <w:t>correctly</w:t>
      </w:r>
      <w:commentRangeEnd w:id="23"/>
      <w:r>
        <w:commentReference w:id="23"/>
      </w:r>
      <w:r w:rsidR="00430037">
        <w:rPr>
          <w:rFonts w:ascii="NPSRawlinsonOT" w:hAnsi="NPSRawlinsonOT"/>
          <w:sz w:val="24"/>
          <w:szCs w:val="24"/>
        </w:rPr>
        <w:t>.</w:t>
      </w:r>
    </w:p>
    <w:p w14:paraId="1DA34528" w14:textId="2F398877" w:rsidR="00430037" w:rsidRDefault="00430037" w:rsidP="00C1410C">
      <w:pPr>
        <w:rPr>
          <w:rFonts w:ascii="NPSRawlinsonOT" w:hAnsi="NPSRawlinsonOT"/>
          <w:sz w:val="32"/>
          <w:szCs w:val="32"/>
        </w:rPr>
      </w:pPr>
      <w:r>
        <w:rPr>
          <w:rFonts w:ascii="NPSRawlinsonOT" w:hAnsi="NPSRawlinsonOT"/>
          <w:sz w:val="32"/>
          <w:szCs w:val="32"/>
        </w:rPr>
        <w:t>5 Conclusion</w:t>
      </w:r>
    </w:p>
    <w:p w14:paraId="26086292" w14:textId="3D33D2D2" w:rsidR="003328CB" w:rsidRDefault="00430037" w:rsidP="002121EA">
      <w:pPr>
        <w:rPr>
          <w:rFonts w:ascii="NPSRawlinsonOT" w:hAnsi="NPSRawlinsonOT"/>
          <w:sz w:val="24"/>
          <w:szCs w:val="24"/>
        </w:rPr>
      </w:pPr>
      <w:r>
        <w:rPr>
          <w:rFonts w:ascii="NPSRawlinsonOT" w:hAnsi="NPSRawlinsonOT"/>
          <w:sz w:val="24"/>
          <w:szCs w:val="24"/>
        </w:rPr>
        <w:t xml:space="preserve">This report details the process of </w:t>
      </w:r>
      <w:r w:rsidR="005569F7">
        <w:rPr>
          <w:rFonts w:ascii="NPSRawlinsonOT" w:hAnsi="NPSRawlinsonOT"/>
          <w:sz w:val="24"/>
          <w:szCs w:val="24"/>
        </w:rPr>
        <w:t>creating random forest machine learning model</w:t>
      </w:r>
      <w:r w:rsidR="003678E1">
        <w:rPr>
          <w:rFonts w:ascii="NPSRawlinsonOT" w:hAnsi="NPSRawlinsonOT"/>
          <w:sz w:val="24"/>
          <w:szCs w:val="24"/>
        </w:rPr>
        <w:t>s</w:t>
      </w:r>
      <w:r w:rsidR="005569F7">
        <w:rPr>
          <w:rFonts w:ascii="NPSRawlinsonOT" w:hAnsi="NPSRawlinsonOT"/>
          <w:sz w:val="24"/>
          <w:szCs w:val="24"/>
        </w:rPr>
        <w:t xml:space="preserve"> to label landscape disturbances in Mount Rainier, Olympic, and North Cascades National Parks. </w:t>
      </w:r>
      <w:r w:rsidR="003678E1">
        <w:rPr>
          <w:rFonts w:ascii="NPSRawlinsonOT" w:hAnsi="NPSRawlinsonOT"/>
          <w:sz w:val="24"/>
          <w:szCs w:val="24"/>
        </w:rPr>
        <w:t xml:space="preserve">The models for Mount Rainier and Olympic are effective at labeling </w:t>
      </w:r>
      <w:r w:rsidR="00720A21">
        <w:rPr>
          <w:rFonts w:ascii="NPSRawlinsonOT" w:hAnsi="NPSRawlinsonOT"/>
          <w:sz w:val="24"/>
          <w:szCs w:val="24"/>
        </w:rPr>
        <w:t>most of</w:t>
      </w:r>
      <w:r w:rsidR="003678E1">
        <w:rPr>
          <w:rFonts w:ascii="NPSRawlinsonOT" w:hAnsi="NPSRawlinsonOT"/>
          <w:sz w:val="24"/>
          <w:szCs w:val="24"/>
        </w:rPr>
        <w:t xml:space="preserve"> the disturbance patches at a low error rate, </w:t>
      </w:r>
      <w:r w:rsidR="00720A21">
        <w:rPr>
          <w:rFonts w:ascii="NPSRawlinsonOT" w:hAnsi="NPSRawlinsonOT"/>
          <w:sz w:val="24"/>
          <w:szCs w:val="24"/>
        </w:rPr>
        <w:t xml:space="preserve">and the North Cascades model </w:t>
      </w:r>
      <w:r w:rsidR="00277D6B">
        <w:rPr>
          <w:rFonts w:ascii="NPSRawlinsonOT" w:hAnsi="NPSRawlinsonOT"/>
          <w:sz w:val="24"/>
          <w:szCs w:val="24"/>
        </w:rPr>
        <w:t>can</w:t>
      </w:r>
      <w:r w:rsidR="00720A21">
        <w:rPr>
          <w:rFonts w:ascii="NPSRawlinsonOT" w:hAnsi="NPSRawlinsonOT"/>
          <w:sz w:val="24"/>
          <w:szCs w:val="24"/>
        </w:rPr>
        <w:t xml:space="preserve"> label some patches accurately but not nearly as many as in the other two parks. </w:t>
      </w:r>
      <w:r w:rsidR="00277D6B">
        <w:rPr>
          <w:rFonts w:ascii="NPSRawlinsonOT" w:hAnsi="NPSRawlinsonOT"/>
          <w:sz w:val="24"/>
          <w:szCs w:val="24"/>
        </w:rPr>
        <w:t>A novel way of analyzing the random forest</w:t>
      </w:r>
      <w:del w:id="24" w:author="Boetsch, John" w:date="2024-04-19T18:49:00Z">
        <w:r w:rsidR="00277D6B">
          <w:rPr>
            <w:rFonts w:ascii="NPSRawlinsonOT" w:hAnsi="NPSRawlinsonOT"/>
            <w:sz w:val="24"/>
            <w:szCs w:val="24"/>
          </w:rPr>
          <w:delText>’s</w:delText>
        </w:r>
      </w:del>
      <w:r w:rsidR="00277D6B">
        <w:rPr>
          <w:rFonts w:ascii="NPSRawlinsonOT" w:hAnsi="NPSRawlinsonOT"/>
          <w:sz w:val="24"/>
          <w:szCs w:val="24"/>
        </w:rPr>
        <w:t xml:space="preserve"> voting output to artificially lower the model’s omission error rate is introduced. With more time, a comprehensive QAQC would be performed to confirm the effectiveness of the model, and other</w:t>
      </w:r>
      <w:r w:rsidR="00CD31E6">
        <w:rPr>
          <w:rFonts w:ascii="NPSRawlinsonOT" w:hAnsi="NPSRawlinsonOT"/>
          <w:sz w:val="24"/>
          <w:szCs w:val="24"/>
        </w:rPr>
        <w:t xml:space="preserve"> </w:t>
      </w:r>
      <w:r w:rsidR="00277D6B">
        <w:rPr>
          <w:rFonts w:ascii="NPSRawlinsonOT" w:hAnsi="NPSRawlinsonOT"/>
          <w:sz w:val="24"/>
          <w:szCs w:val="24"/>
        </w:rPr>
        <w:t xml:space="preserve">larger changes would be </w:t>
      </w:r>
      <w:r w:rsidR="00CD31E6">
        <w:rPr>
          <w:rFonts w:ascii="NPSRawlinsonOT" w:hAnsi="NPSRawlinsonOT"/>
          <w:sz w:val="24"/>
          <w:szCs w:val="24"/>
        </w:rPr>
        <w:t xml:space="preserve">implemented to reduce the variability of the results from run to run and improve </w:t>
      </w:r>
      <w:del w:id="25" w:author="Boetsch, John" w:date="2024-04-19T18:49:00Z">
        <w:r w:rsidR="00CD31E6">
          <w:rPr>
            <w:rFonts w:ascii="NPSRawlinsonOT" w:hAnsi="NPSRawlinsonOT"/>
            <w:sz w:val="24"/>
            <w:szCs w:val="24"/>
          </w:rPr>
          <w:delText xml:space="preserve">the </w:delText>
        </w:r>
      </w:del>
      <w:r w:rsidR="00CD31E6">
        <w:rPr>
          <w:rFonts w:ascii="NPSRawlinsonOT" w:hAnsi="NPSRawlinsonOT"/>
          <w:sz w:val="24"/>
          <w:szCs w:val="24"/>
        </w:rPr>
        <w:t>model</w:t>
      </w:r>
      <w:del w:id="26" w:author="Boetsch, John" w:date="2024-04-19T18:49:00Z">
        <w:r w:rsidR="00CD31E6">
          <w:rPr>
            <w:rFonts w:ascii="NPSRawlinsonOT" w:hAnsi="NPSRawlinsonOT"/>
            <w:sz w:val="24"/>
            <w:szCs w:val="24"/>
          </w:rPr>
          <w:delText>s’</w:delText>
        </w:r>
      </w:del>
      <w:r w:rsidR="00CD31E6">
        <w:rPr>
          <w:rFonts w:ascii="NPSRawlinsonOT" w:hAnsi="NPSRawlinsonOT"/>
          <w:sz w:val="24"/>
          <w:szCs w:val="24"/>
        </w:rPr>
        <w:t xml:space="preserve"> performance </w:t>
      </w:r>
      <w:ins w:id="27" w:author="Boetsch, John" w:date="2024-04-19T18:49:00Z">
        <w:r w:rsidR="4AB9983E" w:rsidRPr="0A9E2A9F">
          <w:rPr>
            <w:rFonts w:ascii="NPSRawlinsonOT" w:hAnsi="NPSRawlinsonOT"/>
            <w:sz w:val="24"/>
            <w:szCs w:val="24"/>
          </w:rPr>
          <w:t>for</w:t>
        </w:r>
      </w:ins>
      <w:del w:id="28" w:author="Boetsch, John" w:date="2024-04-19T18:49:00Z">
        <w:r w:rsidR="00CD31E6">
          <w:rPr>
            <w:rFonts w:ascii="NPSRawlinsonOT" w:hAnsi="NPSRawlinsonOT"/>
            <w:sz w:val="24"/>
            <w:szCs w:val="24"/>
          </w:rPr>
          <w:delText>on</w:delText>
        </w:r>
      </w:del>
      <w:r w:rsidR="00CD31E6">
        <w:rPr>
          <w:rFonts w:ascii="NPSRawlinsonOT" w:hAnsi="NPSRawlinsonOT"/>
          <w:sz w:val="24"/>
          <w:szCs w:val="24"/>
        </w:rPr>
        <w:t xml:space="preserve"> the more infrequent disturbance types.</w:t>
      </w:r>
    </w:p>
    <w:p w14:paraId="511891AD" w14:textId="77777777" w:rsidR="0000793C" w:rsidRDefault="0000793C" w:rsidP="002121EA">
      <w:pPr>
        <w:rPr>
          <w:rFonts w:ascii="NPSRawlinsonOT" w:hAnsi="NPSRawlinsonOT"/>
          <w:sz w:val="32"/>
          <w:szCs w:val="32"/>
        </w:rPr>
      </w:pPr>
    </w:p>
    <w:p w14:paraId="3B64B12A" w14:textId="77777777" w:rsidR="0000793C" w:rsidRDefault="0000793C" w:rsidP="002121EA">
      <w:pPr>
        <w:rPr>
          <w:rFonts w:ascii="NPSRawlinsonOT" w:hAnsi="NPSRawlinsonOT"/>
          <w:sz w:val="32"/>
          <w:szCs w:val="32"/>
        </w:rPr>
      </w:pPr>
    </w:p>
    <w:p w14:paraId="51898BE1" w14:textId="77777777" w:rsidR="0000793C" w:rsidRDefault="0000793C" w:rsidP="002121EA">
      <w:pPr>
        <w:rPr>
          <w:rFonts w:ascii="NPSRawlinsonOT" w:hAnsi="NPSRawlinsonOT"/>
          <w:sz w:val="32"/>
          <w:szCs w:val="32"/>
        </w:rPr>
      </w:pPr>
    </w:p>
    <w:p w14:paraId="2DD70568" w14:textId="77777777" w:rsidR="0000793C" w:rsidRDefault="0000793C" w:rsidP="002121EA">
      <w:pPr>
        <w:rPr>
          <w:rFonts w:ascii="NPSRawlinsonOT" w:hAnsi="NPSRawlinsonOT"/>
          <w:sz w:val="32"/>
          <w:szCs w:val="32"/>
        </w:rPr>
      </w:pPr>
    </w:p>
    <w:p w14:paraId="24E70064" w14:textId="77777777" w:rsidR="0000793C" w:rsidRDefault="0000793C" w:rsidP="002121EA">
      <w:pPr>
        <w:rPr>
          <w:rFonts w:ascii="NPSRawlinsonOT" w:hAnsi="NPSRawlinsonOT"/>
          <w:sz w:val="32"/>
          <w:szCs w:val="32"/>
        </w:rPr>
      </w:pPr>
    </w:p>
    <w:p w14:paraId="192AEE9E" w14:textId="77777777" w:rsidR="0000793C" w:rsidRDefault="0000793C" w:rsidP="002121EA">
      <w:pPr>
        <w:rPr>
          <w:rFonts w:ascii="NPSRawlinsonOT" w:hAnsi="NPSRawlinsonOT"/>
          <w:sz w:val="32"/>
          <w:szCs w:val="32"/>
        </w:rPr>
      </w:pPr>
    </w:p>
    <w:p w14:paraId="645DBD8E" w14:textId="77777777" w:rsidR="0000793C" w:rsidRDefault="0000793C" w:rsidP="002121EA">
      <w:pPr>
        <w:rPr>
          <w:rFonts w:ascii="NPSRawlinsonOT" w:hAnsi="NPSRawlinsonOT"/>
          <w:sz w:val="32"/>
          <w:szCs w:val="32"/>
        </w:rPr>
      </w:pPr>
    </w:p>
    <w:p w14:paraId="0D0CE374" w14:textId="77777777" w:rsidR="0000793C" w:rsidRDefault="0000793C" w:rsidP="002121EA">
      <w:pPr>
        <w:rPr>
          <w:rFonts w:ascii="NPSRawlinsonOT" w:hAnsi="NPSRawlinsonOT"/>
          <w:sz w:val="32"/>
          <w:szCs w:val="32"/>
        </w:rPr>
      </w:pPr>
    </w:p>
    <w:p w14:paraId="0CCB50BA" w14:textId="77777777" w:rsidR="0000793C" w:rsidRDefault="0000793C" w:rsidP="002121EA">
      <w:pPr>
        <w:rPr>
          <w:rFonts w:ascii="NPSRawlinsonOT" w:hAnsi="NPSRawlinsonOT"/>
          <w:sz w:val="32"/>
          <w:szCs w:val="32"/>
        </w:rPr>
      </w:pPr>
    </w:p>
    <w:p w14:paraId="56947AE8" w14:textId="77777777" w:rsidR="0000793C" w:rsidRDefault="0000793C" w:rsidP="002121EA">
      <w:pPr>
        <w:rPr>
          <w:rFonts w:ascii="NPSRawlinsonOT" w:hAnsi="NPSRawlinsonOT"/>
          <w:sz w:val="32"/>
          <w:szCs w:val="32"/>
        </w:rPr>
      </w:pPr>
    </w:p>
    <w:p w14:paraId="1143A3F5" w14:textId="77777777" w:rsidR="0000793C" w:rsidRDefault="0000793C" w:rsidP="002121EA">
      <w:pPr>
        <w:rPr>
          <w:rFonts w:ascii="NPSRawlinsonOT" w:hAnsi="NPSRawlinsonOT"/>
          <w:sz w:val="32"/>
          <w:szCs w:val="32"/>
        </w:rPr>
      </w:pPr>
    </w:p>
    <w:p w14:paraId="59C37B73" w14:textId="56F383FA" w:rsidR="00CD31E6" w:rsidRPr="0099232F" w:rsidRDefault="00CD31E6" w:rsidP="002121EA">
      <w:r>
        <w:rPr>
          <w:rFonts w:ascii="NPSRawlinsonOT" w:hAnsi="NPSRawlinsonOT"/>
          <w:sz w:val="32"/>
          <w:szCs w:val="32"/>
        </w:rPr>
        <w:lastRenderedPageBreak/>
        <w:t>6 References</w:t>
      </w:r>
    </w:p>
    <w:p w14:paraId="05C82733" w14:textId="172FE4AC" w:rsidR="00CD31E6" w:rsidRPr="00FB10BF" w:rsidRDefault="00AE25A6" w:rsidP="0000793C">
      <w:pPr>
        <w:pStyle w:val="NormalWeb"/>
        <w:ind w:left="562" w:hanging="562"/>
        <w:rPr>
          <w:rFonts w:ascii="NPSRawlinsonOT" w:hAnsi="NPSRawlinsonOT"/>
        </w:rPr>
      </w:pPr>
      <w:r w:rsidRPr="00FB10BF">
        <w:rPr>
          <w:rFonts w:ascii="NPSRawlinsonOT" w:hAnsi="NPSRawlinsonOT"/>
        </w:rPr>
        <w:t>[1]</w:t>
      </w:r>
      <w:r w:rsidR="00A66A82" w:rsidRPr="00FB10BF">
        <w:rPr>
          <w:rFonts w:ascii="NPSRawlinsonOT" w:hAnsi="NPSRawlinsonOT"/>
        </w:rPr>
        <w:t xml:space="preserve"> Kennedy, Robert E., et al. “Detecting trends in Forest Disturbance and recovery</w:t>
      </w:r>
      <w:r w:rsidR="00FB10BF">
        <w:rPr>
          <w:rFonts w:ascii="NPSRawlinsonOT" w:hAnsi="NPSRawlinsonOT"/>
        </w:rPr>
        <w:t xml:space="preserve"> </w:t>
      </w:r>
      <w:r w:rsidR="00A66A82" w:rsidRPr="00FB10BF">
        <w:rPr>
          <w:rFonts w:ascii="NPSRawlinsonOT" w:hAnsi="NPSRawlinsonOT"/>
        </w:rPr>
        <w:t xml:space="preserve">using yearly Landsat Time Series: 1. </w:t>
      </w:r>
      <w:proofErr w:type="spellStart"/>
      <w:r w:rsidR="00A66A82" w:rsidRPr="00FB10BF">
        <w:rPr>
          <w:rFonts w:ascii="NPSRawlinsonOT" w:hAnsi="NPSRawlinsonOT"/>
        </w:rPr>
        <w:t>Landtrendr</w:t>
      </w:r>
      <w:proofErr w:type="spellEnd"/>
      <w:r w:rsidR="00A66A82" w:rsidRPr="00FB10BF">
        <w:rPr>
          <w:rFonts w:ascii="NPSRawlinsonOT" w:hAnsi="NPSRawlinsonOT"/>
        </w:rPr>
        <w:t xml:space="preserve"> — temporal segmentation algorithms.” </w:t>
      </w:r>
      <w:r w:rsidR="00A66A82" w:rsidRPr="00FB10BF">
        <w:rPr>
          <w:rFonts w:ascii="NPSRawlinsonOT" w:hAnsi="NPSRawlinsonOT"/>
          <w:i/>
          <w:iCs/>
        </w:rPr>
        <w:t>Remote Sensing of Environment</w:t>
      </w:r>
      <w:r w:rsidR="00A66A82" w:rsidRPr="00FB10BF">
        <w:rPr>
          <w:rFonts w:ascii="NPSRawlinsonOT" w:hAnsi="NPSRawlinsonOT"/>
        </w:rPr>
        <w:t xml:space="preserve">, vol. 114, no. 12, 15 Dec. 2010, pp. 2897–2910, https://doi.org/10.1016/j.rse.2010.07.008. </w:t>
      </w:r>
    </w:p>
    <w:p w14:paraId="16326286" w14:textId="3D95D652" w:rsidR="00AE25A6" w:rsidRPr="00FB10BF" w:rsidRDefault="00AE25A6" w:rsidP="0000793C">
      <w:pPr>
        <w:pStyle w:val="NormalWeb"/>
        <w:ind w:left="567" w:hanging="567"/>
        <w:rPr>
          <w:rFonts w:ascii="NPSRawlinsonOT" w:hAnsi="NPSRawlinsonOT"/>
        </w:rPr>
      </w:pPr>
      <w:r w:rsidRPr="00FB10BF">
        <w:rPr>
          <w:rFonts w:ascii="NPSRawlinsonOT" w:hAnsi="NPSRawlinsonOT"/>
        </w:rPr>
        <w:t>[2]</w:t>
      </w:r>
      <w:r w:rsidR="001D57CA" w:rsidRPr="00FB10BF">
        <w:rPr>
          <w:rFonts w:ascii="NPSRawlinsonOT" w:hAnsi="NPSRawlinsonOT"/>
        </w:rPr>
        <w:t xml:space="preserve"> </w:t>
      </w:r>
      <w:r w:rsidR="005479DD" w:rsidRPr="00FB10BF">
        <w:rPr>
          <w:rFonts w:ascii="NPSRawlinsonOT" w:hAnsi="NPSRawlinsonOT"/>
        </w:rPr>
        <w:t xml:space="preserve">Breiman, Leo. “Random Forests.” </w:t>
      </w:r>
      <w:r w:rsidR="005479DD" w:rsidRPr="00FB10BF">
        <w:rPr>
          <w:rFonts w:ascii="NPSRawlinsonOT" w:hAnsi="NPSRawlinsonOT"/>
          <w:i/>
          <w:iCs/>
        </w:rPr>
        <w:t>Machine Learning</w:t>
      </w:r>
      <w:r w:rsidR="005479DD" w:rsidRPr="00FB10BF">
        <w:rPr>
          <w:rFonts w:ascii="NPSRawlinsonOT" w:hAnsi="NPSRawlinsonOT"/>
        </w:rPr>
        <w:t xml:space="preserve">, vol. 45, no. 1, Oct. 2001, pp. 5–32, https://doi.org/10.1023/a:1010933404324. </w:t>
      </w:r>
    </w:p>
    <w:p w14:paraId="6D6538B0" w14:textId="29FF457F" w:rsidR="00AE25A6" w:rsidRPr="00FB10BF" w:rsidRDefault="00AE25A6" w:rsidP="0000793C">
      <w:pPr>
        <w:pStyle w:val="NormalWeb"/>
        <w:shd w:val="clear" w:color="auto" w:fill="FFFFFF"/>
        <w:spacing w:before="180" w:beforeAutospacing="0" w:after="180" w:afterAutospacing="0"/>
        <w:ind w:left="562" w:hanging="562"/>
        <w:rPr>
          <w:rFonts w:ascii="NPSRawlinsonOT" w:hAnsi="NPSRawlinsonOT"/>
          <w:color w:val="202124"/>
        </w:rPr>
      </w:pPr>
      <w:r w:rsidRPr="00FB10BF">
        <w:rPr>
          <w:rFonts w:ascii="NPSRawlinsonOT" w:hAnsi="NPSRawlinsonOT"/>
        </w:rPr>
        <w:t>[3]</w:t>
      </w:r>
      <w:r w:rsidR="00CC0A09" w:rsidRPr="00FB10BF">
        <w:rPr>
          <w:rFonts w:ascii="NPSRawlinsonOT" w:hAnsi="NPSRawlinsonOT"/>
        </w:rPr>
        <w:t xml:space="preserve"> </w:t>
      </w:r>
      <w:r w:rsidR="00CC0A09" w:rsidRPr="00FB10BF">
        <w:rPr>
          <w:rFonts w:ascii="NPSRawlinsonOT" w:hAnsi="NPSRawlinsonOT"/>
          <w:color w:val="202124"/>
        </w:rPr>
        <w:t>U.S. Geological Survey, 3D Elevation Program 10-Meter Resolution Digital Elevation Model.</w:t>
      </w:r>
    </w:p>
    <w:p w14:paraId="17012684" w14:textId="19845FF9" w:rsidR="00AE25A6" w:rsidRPr="00FB10BF" w:rsidRDefault="00AE25A6" w:rsidP="0000793C">
      <w:pPr>
        <w:pStyle w:val="NormalWeb"/>
        <w:ind w:left="567" w:hanging="567"/>
        <w:rPr>
          <w:rFonts w:ascii="NPSRawlinsonOT" w:hAnsi="NPSRawlinsonOT"/>
        </w:rPr>
      </w:pPr>
      <w:r w:rsidRPr="00FB10BF">
        <w:rPr>
          <w:rFonts w:ascii="NPSRawlinsonOT" w:hAnsi="NPSRawlinsonOT"/>
        </w:rPr>
        <w:t>[4]</w:t>
      </w:r>
      <w:r w:rsidR="003339C1" w:rsidRPr="00FB10BF">
        <w:rPr>
          <w:rFonts w:ascii="NPSRawlinsonOT" w:hAnsi="NPSRawlinsonOT"/>
        </w:rPr>
        <w:t xml:space="preserve"> Genuer, Robin, et al. “Variable selection using random forests.” </w:t>
      </w:r>
      <w:r w:rsidR="003339C1" w:rsidRPr="00FB10BF">
        <w:rPr>
          <w:rFonts w:ascii="NPSRawlinsonOT" w:hAnsi="NPSRawlinsonOT"/>
          <w:i/>
          <w:iCs/>
        </w:rPr>
        <w:t>Pattern Recognition Letters</w:t>
      </w:r>
      <w:r w:rsidR="003339C1" w:rsidRPr="00FB10BF">
        <w:rPr>
          <w:rFonts w:ascii="NPSRawlinsonOT" w:hAnsi="NPSRawlinsonOT"/>
        </w:rPr>
        <w:t xml:space="preserve">, vol. 31, no. 14, 15 Oct. 2010, pp. 2225–2236, https://doi.org/10.1016/j.patrec.2010.03.014. </w:t>
      </w:r>
    </w:p>
    <w:p w14:paraId="392CCDC6" w14:textId="5295EE7F" w:rsidR="00AE25A6" w:rsidRPr="00FB10BF" w:rsidRDefault="00AE25A6" w:rsidP="0000793C">
      <w:pPr>
        <w:spacing w:line="240" w:lineRule="auto"/>
        <w:ind w:left="562" w:hanging="562"/>
        <w:rPr>
          <w:rFonts w:ascii="NPSRawlinsonOT" w:hAnsi="NPSRawlinsonOT"/>
          <w:sz w:val="24"/>
          <w:szCs w:val="24"/>
        </w:rPr>
      </w:pPr>
      <w:r w:rsidRPr="00FB10BF">
        <w:rPr>
          <w:rFonts w:ascii="NPSRawlinsonOT" w:hAnsi="NPSRawlinsonOT"/>
          <w:sz w:val="24"/>
          <w:szCs w:val="24"/>
        </w:rPr>
        <w:t>[5]</w:t>
      </w:r>
      <w:r w:rsidR="00361315" w:rsidRPr="00FB10BF">
        <w:rPr>
          <w:rFonts w:ascii="NPSRawlinsonOT" w:hAnsi="NPSRawlinsonOT"/>
          <w:sz w:val="24"/>
          <w:szCs w:val="24"/>
        </w:rPr>
        <w:t xml:space="preserve"> </w:t>
      </w:r>
      <w:r w:rsidR="00361315" w:rsidRPr="00FB10BF">
        <w:rPr>
          <w:rFonts w:ascii="NPSRawlinsonOT" w:hAnsi="NPSRawlinsonOT"/>
          <w:color w:val="000000"/>
          <w:sz w:val="24"/>
          <w:szCs w:val="24"/>
          <w:shd w:val="clear" w:color="auto" w:fill="FFFFFF"/>
        </w:rPr>
        <w:t>Liaw A, Wiener M (2002). “Classification and Regression by randomForest.” </w:t>
      </w:r>
      <w:r w:rsidR="00361315" w:rsidRPr="00FB10BF">
        <w:rPr>
          <w:rStyle w:val="Emphasis"/>
          <w:rFonts w:ascii="NPSRawlinsonOT" w:hAnsi="NPSRawlinsonOT"/>
          <w:color w:val="000000"/>
          <w:sz w:val="24"/>
          <w:szCs w:val="24"/>
          <w:shd w:val="clear" w:color="auto" w:fill="FFFFFF"/>
        </w:rPr>
        <w:t>R News</w:t>
      </w:r>
      <w:r w:rsidR="00361315" w:rsidRPr="00FB10BF">
        <w:rPr>
          <w:rFonts w:ascii="NPSRawlinsonOT" w:hAnsi="NPSRawlinsonOT"/>
          <w:color w:val="000000"/>
          <w:sz w:val="24"/>
          <w:szCs w:val="24"/>
          <w:shd w:val="clear" w:color="auto" w:fill="FFFFFF"/>
        </w:rPr>
        <w:t>, </w:t>
      </w:r>
      <w:r w:rsidR="00361315" w:rsidRPr="00FB10BF">
        <w:rPr>
          <w:rFonts w:ascii="NPSRawlinsonOT" w:hAnsi="NPSRawlinsonOT"/>
          <w:b/>
          <w:bCs/>
          <w:color w:val="000000"/>
          <w:sz w:val="24"/>
          <w:szCs w:val="24"/>
          <w:shd w:val="clear" w:color="auto" w:fill="FFFFFF"/>
        </w:rPr>
        <w:t>2</w:t>
      </w:r>
      <w:r w:rsidR="00361315" w:rsidRPr="00FB10BF">
        <w:rPr>
          <w:rFonts w:ascii="NPSRawlinsonOT" w:hAnsi="NPSRawlinsonOT"/>
          <w:color w:val="000000"/>
          <w:sz w:val="24"/>
          <w:szCs w:val="24"/>
          <w:shd w:val="clear" w:color="auto" w:fill="FFFFFF"/>
        </w:rPr>
        <w:t>(3), 18-22. </w:t>
      </w:r>
      <w:hyperlink r:id="rId20" w:history="1">
        <w:r w:rsidR="00361315" w:rsidRPr="00FB10BF">
          <w:rPr>
            <w:rStyle w:val="Hyperlink"/>
            <w:rFonts w:ascii="NPSRawlinsonOT" w:hAnsi="NPSRawlinsonOT"/>
            <w:sz w:val="24"/>
            <w:szCs w:val="24"/>
            <w:shd w:val="clear" w:color="auto" w:fill="FFFFFF"/>
          </w:rPr>
          <w:t>https://CRAN.R-project.org/doc/Rnews/</w:t>
        </w:r>
      </w:hyperlink>
      <w:r w:rsidR="00361315" w:rsidRPr="00FB10BF">
        <w:rPr>
          <w:rFonts w:ascii="NPSRawlinsonOT" w:hAnsi="NPSRawlinsonOT"/>
          <w:color w:val="000000"/>
          <w:sz w:val="24"/>
          <w:szCs w:val="24"/>
          <w:shd w:val="clear" w:color="auto" w:fill="FFFFFF"/>
        </w:rPr>
        <w:t>.</w:t>
      </w:r>
    </w:p>
    <w:p w14:paraId="024E884F" w14:textId="68A61F69" w:rsidR="00AE25A6" w:rsidRPr="00FB10BF" w:rsidRDefault="00AE25A6" w:rsidP="0000793C">
      <w:pPr>
        <w:pStyle w:val="NormalWeb"/>
        <w:ind w:left="562" w:hanging="562"/>
        <w:rPr>
          <w:rFonts w:ascii="NPSRawlinsonOT" w:hAnsi="NPSRawlinsonOT"/>
        </w:rPr>
      </w:pPr>
      <w:r w:rsidRPr="00FB10BF">
        <w:rPr>
          <w:rFonts w:ascii="NPSRawlinsonOT" w:hAnsi="NPSRawlinsonOT"/>
        </w:rPr>
        <w:t>[6]</w:t>
      </w:r>
      <w:r w:rsidR="006A00C8" w:rsidRPr="00FB10BF">
        <w:rPr>
          <w:rFonts w:ascii="NPSRawlinsonOT" w:hAnsi="NPSRawlinsonOT"/>
        </w:rPr>
        <w:t xml:space="preserve"> Sinha, Parmanand, et al. “Assessing the spatial sensitivity of a random forest model: Application in gridded population modeling.” </w:t>
      </w:r>
      <w:r w:rsidR="006A00C8" w:rsidRPr="00FB10BF">
        <w:rPr>
          <w:rFonts w:ascii="NPSRawlinsonOT" w:hAnsi="NPSRawlinsonOT"/>
          <w:i/>
          <w:iCs/>
        </w:rPr>
        <w:t>Computers, Environment and Urban Systems</w:t>
      </w:r>
      <w:r w:rsidR="006A00C8" w:rsidRPr="00FB10BF">
        <w:rPr>
          <w:rFonts w:ascii="NPSRawlinsonOT" w:hAnsi="NPSRawlinsonOT"/>
        </w:rPr>
        <w:t xml:space="preserve">, vol. 75, May 2019, pp. 132–145, https://doi.org/10.1016/j.compenvurbsys.2019.01.006. </w:t>
      </w:r>
    </w:p>
    <w:p w14:paraId="468A9DD0" w14:textId="77777777" w:rsidR="001D57CA" w:rsidRPr="00FB10BF" w:rsidRDefault="002A254F" w:rsidP="0000793C">
      <w:pPr>
        <w:pStyle w:val="NormalWeb"/>
        <w:ind w:left="567" w:hanging="567"/>
        <w:rPr>
          <w:rFonts w:ascii="NPSRawlinsonOT" w:hAnsi="NPSRawlinsonOT"/>
        </w:rPr>
      </w:pPr>
      <w:r w:rsidRPr="00FB10BF">
        <w:rPr>
          <w:rFonts w:ascii="NPSRawlinsonOT" w:hAnsi="NPSRawlinsonOT"/>
        </w:rPr>
        <w:t>[7]</w:t>
      </w:r>
      <w:r w:rsidR="001D57CA" w:rsidRPr="00FB10BF">
        <w:rPr>
          <w:rFonts w:ascii="NPSRawlinsonOT" w:hAnsi="NPSRawlinsonOT"/>
        </w:rPr>
        <w:t xml:space="preserve"> Jaeger, Kristin L., et al. “Predicting probabilities of late summer surface flow presence in a glaciated mountainous headwater region.” </w:t>
      </w:r>
      <w:r w:rsidR="001D57CA" w:rsidRPr="00FB10BF">
        <w:rPr>
          <w:rFonts w:ascii="NPSRawlinsonOT" w:hAnsi="NPSRawlinsonOT"/>
          <w:i/>
          <w:iCs/>
        </w:rPr>
        <w:t>Hydrological Processes</w:t>
      </w:r>
      <w:r w:rsidR="001D57CA" w:rsidRPr="00FB10BF">
        <w:rPr>
          <w:rFonts w:ascii="NPSRawlinsonOT" w:hAnsi="NPSRawlinsonOT"/>
        </w:rPr>
        <w:t xml:space="preserve">, vol. 37, no. 2, Feb. 2023, https://doi.org/10.1002/hyp.14813. </w:t>
      </w:r>
    </w:p>
    <w:p w14:paraId="1176B76B" w14:textId="77777777" w:rsidR="00AE25A6" w:rsidRPr="00CD31E6" w:rsidRDefault="00AE25A6" w:rsidP="0000793C">
      <w:pPr>
        <w:spacing w:line="240" w:lineRule="auto"/>
        <w:rPr>
          <w:rFonts w:ascii="NPSRawlinsonOT" w:hAnsi="NPSRawlinsonOT"/>
          <w:sz w:val="24"/>
          <w:szCs w:val="24"/>
        </w:rPr>
      </w:pPr>
    </w:p>
    <w:sectPr w:rsidR="00AE25A6" w:rsidRPr="00CD31E6">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etsch, John" w:date="2024-04-19T11:33:00Z" w:initials="BJ">
    <w:p w14:paraId="62049088" w14:textId="269A0F66" w:rsidR="0A9E2A9F" w:rsidRDefault="0A9E2A9F">
      <w:r>
        <w:t>Changed here as an example of past tense conventionally used in scientific reporting</w:t>
      </w:r>
      <w:r>
        <w:annotationRef/>
      </w:r>
    </w:p>
  </w:comment>
  <w:comment w:id="1" w:author="Boetsch, John" w:date="2024-04-19T11:36:00Z" w:initials="BJ">
    <w:p w14:paraId="0D9A93B4" w14:textId="1380FA64" w:rsidR="0A9E2A9F" w:rsidRDefault="0A9E2A9F">
      <w:r>
        <w:t>Move table headers to above table (figure headers below)</w:t>
      </w:r>
      <w:r>
        <w:annotationRef/>
      </w:r>
    </w:p>
  </w:comment>
  <w:comment w:id="2" w:author="Boetsch, John" w:date="2024-04-19T11:35:00Z" w:initials="BJ">
    <w:p w14:paraId="0C7EE101" w14:textId="30A79DC6" w:rsidR="0A9E2A9F" w:rsidRDefault="0A9E2A9F">
      <w:r>
        <w:t>Move to above table</w:t>
      </w:r>
      <w:r>
        <w:annotationRef/>
      </w:r>
    </w:p>
  </w:comment>
  <w:comment w:id="17" w:author="Boetsch, John" w:date="2024-04-19T11:46:00Z" w:initials="BJ">
    <w:p w14:paraId="1CFC5379" w14:textId="1EE9243D" w:rsidR="0A9E2A9F" w:rsidRDefault="0A9E2A9F">
      <w:r>
        <w:t>I might reframe this sentence, given the feedback we've gotten from Robert -- that this is entirely valid so long as we are proceeding with a post-labeling QAQC to estimate actual error rates</w:t>
      </w:r>
      <w:r>
        <w:annotationRef/>
      </w:r>
    </w:p>
  </w:comment>
  <w:comment w:id="21" w:author="Boetsch, John" w:date="2024-04-19T11:47:00Z" w:initials="BJ">
    <w:p w14:paraId="70D82098" w14:textId="122EE6F8" w:rsidR="0A9E2A9F" w:rsidRDefault="0A9E2A9F">
      <w:r>
        <w:t>Assuming parallel conditions across parks!</w:t>
      </w:r>
      <w:r>
        <w:annotationRef/>
      </w:r>
    </w:p>
  </w:comment>
  <w:comment w:id="22" w:author="Boetsch, John" w:date="2024-04-19T11:48:00Z" w:initials="BJ">
    <w:p w14:paraId="0AECE97F" w14:textId="5AF0BF0D" w:rsidR="0A9E2A9F" w:rsidRDefault="0A9E2A9F">
      <w:r>
        <w:t>Yes! The subject of the UW analysis collaboration</w:t>
      </w:r>
      <w:r>
        <w:annotationRef/>
      </w:r>
    </w:p>
  </w:comment>
  <w:comment w:id="23" w:author="Boetsch, John" w:date="2024-04-19T11:49:00Z" w:initials="BJ">
    <w:p w14:paraId="25F3FCB2" w14:textId="2AC564F7" w:rsidR="0A9E2A9F" w:rsidRDefault="0A9E2A9F">
      <w:r>
        <w:t>Area-based error estimation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049088" w15:done="0"/>
  <w15:commentEx w15:paraId="0D9A93B4" w15:done="0"/>
  <w15:commentEx w15:paraId="0C7EE101" w15:done="0"/>
  <w15:commentEx w15:paraId="1CFC5379" w15:done="0"/>
  <w15:commentEx w15:paraId="70D82098" w15:done="0"/>
  <w15:commentEx w15:paraId="0AECE97F" w15:done="0"/>
  <w15:commentEx w15:paraId="25F3FC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7905FCE" w16cex:dateUtc="2024-04-19T18:33:00Z"/>
  <w16cex:commentExtensible w16cex:durableId="2C191228" w16cex:dateUtc="2024-04-19T18:36:00Z"/>
  <w16cex:commentExtensible w16cex:durableId="5E6371A8" w16cex:dateUtc="2024-04-19T18:35:00Z"/>
  <w16cex:commentExtensible w16cex:durableId="1C5D7425" w16cex:dateUtc="2024-04-19T18:46:00Z"/>
  <w16cex:commentExtensible w16cex:durableId="195D1D02" w16cex:dateUtc="2024-04-19T18:47:00Z"/>
  <w16cex:commentExtensible w16cex:durableId="56BA0567" w16cex:dateUtc="2024-04-19T18:48:00Z"/>
  <w16cex:commentExtensible w16cex:durableId="7457EF75" w16cex:dateUtc="2024-04-19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049088" w16cid:durableId="77905FCE"/>
  <w16cid:commentId w16cid:paraId="0D9A93B4" w16cid:durableId="2C191228"/>
  <w16cid:commentId w16cid:paraId="0C7EE101" w16cid:durableId="5E6371A8"/>
  <w16cid:commentId w16cid:paraId="1CFC5379" w16cid:durableId="1C5D7425"/>
  <w16cid:commentId w16cid:paraId="70D82098" w16cid:durableId="195D1D02"/>
  <w16cid:commentId w16cid:paraId="0AECE97F" w16cid:durableId="56BA0567"/>
  <w16cid:commentId w16cid:paraId="25F3FCB2" w16cid:durableId="7457E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F9E8" w14:textId="77777777" w:rsidR="00C63BD1" w:rsidRDefault="00C63BD1" w:rsidP="005F6F3D">
      <w:pPr>
        <w:spacing w:after="0" w:line="240" w:lineRule="auto"/>
      </w:pPr>
      <w:r>
        <w:separator/>
      </w:r>
    </w:p>
  </w:endnote>
  <w:endnote w:type="continuationSeparator" w:id="0">
    <w:p w14:paraId="1DCA2413" w14:textId="77777777" w:rsidR="00C63BD1" w:rsidRDefault="00C63BD1" w:rsidP="005F6F3D">
      <w:pPr>
        <w:spacing w:after="0" w:line="240" w:lineRule="auto"/>
      </w:pPr>
      <w:r>
        <w:continuationSeparator/>
      </w:r>
    </w:p>
  </w:endnote>
  <w:endnote w:type="continuationNotice" w:id="1">
    <w:p w14:paraId="3B1597F0" w14:textId="77777777" w:rsidR="00C63BD1" w:rsidRDefault="00C63B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PSRawlinsonOT">
    <w:panose1 w:val="02000505070000020003"/>
    <w:charset w:val="00"/>
    <w:family w:val="modern"/>
    <w:notTrueType/>
    <w:pitch w:val="variable"/>
    <w:sig w:usb0="A00000AF" w:usb1="5000005B" w:usb2="00000000" w:usb3="00000000" w:csb0="0000009B"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8C25" w14:textId="77777777" w:rsidR="00C63BD1" w:rsidRDefault="00C63BD1" w:rsidP="005F6F3D">
      <w:pPr>
        <w:spacing w:after="0" w:line="240" w:lineRule="auto"/>
      </w:pPr>
      <w:r>
        <w:separator/>
      </w:r>
    </w:p>
  </w:footnote>
  <w:footnote w:type="continuationSeparator" w:id="0">
    <w:p w14:paraId="0CB02407" w14:textId="77777777" w:rsidR="00C63BD1" w:rsidRDefault="00C63BD1" w:rsidP="005F6F3D">
      <w:pPr>
        <w:spacing w:after="0" w:line="240" w:lineRule="auto"/>
      </w:pPr>
      <w:r>
        <w:continuationSeparator/>
      </w:r>
    </w:p>
  </w:footnote>
  <w:footnote w:type="continuationNotice" w:id="1">
    <w:p w14:paraId="55A91E48" w14:textId="77777777" w:rsidR="00C63BD1" w:rsidRDefault="00C63B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945858"/>
      <w:docPartObj>
        <w:docPartGallery w:val="Page Numbers (Top of Page)"/>
        <w:docPartUnique/>
      </w:docPartObj>
    </w:sdtPr>
    <w:sdtEndPr>
      <w:rPr>
        <w:noProof/>
      </w:rPr>
    </w:sdtEndPr>
    <w:sdtContent>
      <w:p w14:paraId="53D66083" w14:textId="77777777" w:rsidR="008B5A56" w:rsidRDefault="008B5A56">
        <w:pPr>
          <w:pStyle w:val="Header"/>
          <w:jc w:val="right"/>
        </w:pPr>
        <w:r>
          <w:t xml:space="preserve">Wexler Report </w:t>
        </w:r>
        <w:r>
          <w:fldChar w:fldCharType="begin"/>
        </w:r>
        <w:r>
          <w:instrText xml:space="preserve"> PAGE   \* MERGEFORMAT </w:instrText>
        </w:r>
        <w:r>
          <w:fldChar w:fldCharType="separate"/>
        </w:r>
        <w:r>
          <w:rPr>
            <w:noProof/>
          </w:rPr>
          <w:t>2</w:t>
        </w:r>
        <w:r>
          <w:rPr>
            <w:noProof/>
          </w:rPr>
          <w:fldChar w:fldCharType="end"/>
        </w:r>
      </w:p>
    </w:sdtContent>
  </w:sdt>
  <w:p w14:paraId="6379E375" w14:textId="77777777" w:rsidR="008B5A56" w:rsidRDefault="008B5A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5985"/>
    <w:multiLevelType w:val="hybridMultilevel"/>
    <w:tmpl w:val="63F04EDC"/>
    <w:lvl w:ilvl="0" w:tplc="6016BBF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5575BFF"/>
    <w:multiLevelType w:val="hybridMultilevel"/>
    <w:tmpl w:val="44C2465E"/>
    <w:lvl w:ilvl="0" w:tplc="DF205204">
      <w:start w:val="1"/>
      <w:numFmt w:val="decimal"/>
      <w:lvlText w:val="%1."/>
      <w:lvlJc w:val="left"/>
      <w:pPr>
        <w:ind w:left="720" w:hanging="360"/>
      </w:pPr>
      <w:rPr>
        <w:rFonts w:ascii="NPSRawlinsonOT" w:eastAsiaTheme="minorHAnsi" w:hAnsi="NPSRawlinsonOT"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72975"/>
    <w:multiLevelType w:val="hybridMultilevel"/>
    <w:tmpl w:val="85301B2C"/>
    <w:lvl w:ilvl="0" w:tplc="263050A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910ED"/>
    <w:multiLevelType w:val="hybridMultilevel"/>
    <w:tmpl w:val="B82C1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9210A"/>
    <w:multiLevelType w:val="multilevel"/>
    <w:tmpl w:val="59C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6D68AC"/>
    <w:multiLevelType w:val="hybridMultilevel"/>
    <w:tmpl w:val="0B225372"/>
    <w:lvl w:ilvl="0" w:tplc="B54EE912">
      <w:start w:val="1"/>
      <w:numFmt w:val="bullet"/>
      <w:lvlText w:val="-"/>
      <w:lvlJc w:val="left"/>
      <w:pPr>
        <w:ind w:left="720" w:hanging="360"/>
      </w:pPr>
      <w:rPr>
        <w:rFonts w:ascii="NPSRawlinsonOT" w:eastAsiaTheme="minorHAnsi" w:hAnsi="NPSRawlinsonO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675637">
    <w:abstractNumId w:val="3"/>
  </w:num>
  <w:num w:numId="2" w16cid:durableId="1013800327">
    <w:abstractNumId w:val="5"/>
  </w:num>
  <w:num w:numId="3" w16cid:durableId="769080374">
    <w:abstractNumId w:val="2"/>
  </w:num>
  <w:num w:numId="4" w16cid:durableId="1449154903">
    <w:abstractNumId w:val="0"/>
  </w:num>
  <w:num w:numId="5" w16cid:durableId="1701514004">
    <w:abstractNumId w:val="1"/>
  </w:num>
  <w:num w:numId="6" w16cid:durableId="18776939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etsch, John">
    <w15:presenceInfo w15:providerId="AD" w15:userId="S::jboetsch@nps.gov::c9f3dfba-5bc4-443d-8b74-d2558b8598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49597"/>
    <w:rsid w:val="0000761A"/>
    <w:rsid w:val="0000793C"/>
    <w:rsid w:val="00012C2E"/>
    <w:rsid w:val="00012F26"/>
    <w:rsid w:val="00023969"/>
    <w:rsid w:val="00023DD0"/>
    <w:rsid w:val="00025585"/>
    <w:rsid w:val="000272CC"/>
    <w:rsid w:val="000307CB"/>
    <w:rsid w:val="00031765"/>
    <w:rsid w:val="000341F0"/>
    <w:rsid w:val="000419ED"/>
    <w:rsid w:val="00045A4B"/>
    <w:rsid w:val="00046254"/>
    <w:rsid w:val="000468C3"/>
    <w:rsid w:val="00050CB4"/>
    <w:rsid w:val="00052020"/>
    <w:rsid w:val="000520F8"/>
    <w:rsid w:val="00053192"/>
    <w:rsid w:val="0005403F"/>
    <w:rsid w:val="000643D9"/>
    <w:rsid w:val="00065259"/>
    <w:rsid w:val="00067A1B"/>
    <w:rsid w:val="00077B55"/>
    <w:rsid w:val="0008049B"/>
    <w:rsid w:val="00080AAF"/>
    <w:rsid w:val="000836CA"/>
    <w:rsid w:val="0008523C"/>
    <w:rsid w:val="00090698"/>
    <w:rsid w:val="0009332D"/>
    <w:rsid w:val="00094ED1"/>
    <w:rsid w:val="00096E00"/>
    <w:rsid w:val="000A456E"/>
    <w:rsid w:val="000B7496"/>
    <w:rsid w:val="000C03FA"/>
    <w:rsid w:val="000C05EB"/>
    <w:rsid w:val="000C57D9"/>
    <w:rsid w:val="000D3BA6"/>
    <w:rsid w:val="000D55A9"/>
    <w:rsid w:val="000E0187"/>
    <w:rsid w:val="000E521E"/>
    <w:rsid w:val="000F20D4"/>
    <w:rsid w:val="000F3BA7"/>
    <w:rsid w:val="000F44C0"/>
    <w:rsid w:val="00101192"/>
    <w:rsid w:val="001021A7"/>
    <w:rsid w:val="001034D9"/>
    <w:rsid w:val="001041BB"/>
    <w:rsid w:val="00110EB0"/>
    <w:rsid w:val="00112F67"/>
    <w:rsid w:val="00116964"/>
    <w:rsid w:val="00117232"/>
    <w:rsid w:val="00117584"/>
    <w:rsid w:val="00117C4E"/>
    <w:rsid w:val="0012157F"/>
    <w:rsid w:val="001216D5"/>
    <w:rsid w:val="0012441E"/>
    <w:rsid w:val="001254EC"/>
    <w:rsid w:val="00126466"/>
    <w:rsid w:val="00134D2C"/>
    <w:rsid w:val="00135B1C"/>
    <w:rsid w:val="00136AE2"/>
    <w:rsid w:val="00136F9C"/>
    <w:rsid w:val="0014436D"/>
    <w:rsid w:val="001449D1"/>
    <w:rsid w:val="0014628F"/>
    <w:rsid w:val="0015188B"/>
    <w:rsid w:val="00152A53"/>
    <w:rsid w:val="00154876"/>
    <w:rsid w:val="0015507E"/>
    <w:rsid w:val="00157A18"/>
    <w:rsid w:val="001651F2"/>
    <w:rsid w:val="00166644"/>
    <w:rsid w:val="0016704B"/>
    <w:rsid w:val="001671B0"/>
    <w:rsid w:val="00177566"/>
    <w:rsid w:val="0018038C"/>
    <w:rsid w:val="00183E70"/>
    <w:rsid w:val="0019036C"/>
    <w:rsid w:val="00191E05"/>
    <w:rsid w:val="00193213"/>
    <w:rsid w:val="001936BE"/>
    <w:rsid w:val="0019474C"/>
    <w:rsid w:val="00195AD6"/>
    <w:rsid w:val="001975C8"/>
    <w:rsid w:val="001A44D1"/>
    <w:rsid w:val="001A7093"/>
    <w:rsid w:val="001B6164"/>
    <w:rsid w:val="001B7D4B"/>
    <w:rsid w:val="001C18E3"/>
    <w:rsid w:val="001C214E"/>
    <w:rsid w:val="001C2925"/>
    <w:rsid w:val="001C35BA"/>
    <w:rsid w:val="001C467D"/>
    <w:rsid w:val="001C70A4"/>
    <w:rsid w:val="001D56E5"/>
    <w:rsid w:val="001D57CA"/>
    <w:rsid w:val="001E0CFE"/>
    <w:rsid w:val="001E245D"/>
    <w:rsid w:val="001E3143"/>
    <w:rsid w:val="001E3498"/>
    <w:rsid w:val="001E35D2"/>
    <w:rsid w:val="001E6392"/>
    <w:rsid w:val="001E6B61"/>
    <w:rsid w:val="001F1859"/>
    <w:rsid w:val="001F3036"/>
    <w:rsid w:val="001F5BB5"/>
    <w:rsid w:val="001F7B53"/>
    <w:rsid w:val="001F7B55"/>
    <w:rsid w:val="0020218A"/>
    <w:rsid w:val="00205825"/>
    <w:rsid w:val="00210DE9"/>
    <w:rsid w:val="00211D74"/>
    <w:rsid w:val="002121EA"/>
    <w:rsid w:val="00220B78"/>
    <w:rsid w:val="0022334B"/>
    <w:rsid w:val="0022388C"/>
    <w:rsid w:val="00224058"/>
    <w:rsid w:val="00233220"/>
    <w:rsid w:val="00236C6E"/>
    <w:rsid w:val="0023757B"/>
    <w:rsid w:val="00241221"/>
    <w:rsid w:val="002476EA"/>
    <w:rsid w:val="002547CD"/>
    <w:rsid w:val="00254EDD"/>
    <w:rsid w:val="00261EC3"/>
    <w:rsid w:val="002713B5"/>
    <w:rsid w:val="00273A0C"/>
    <w:rsid w:val="00274473"/>
    <w:rsid w:val="00274D9E"/>
    <w:rsid w:val="002763E2"/>
    <w:rsid w:val="00277D6B"/>
    <w:rsid w:val="00280AA1"/>
    <w:rsid w:val="00282D11"/>
    <w:rsid w:val="002861AC"/>
    <w:rsid w:val="00292C8B"/>
    <w:rsid w:val="0029485D"/>
    <w:rsid w:val="0029729D"/>
    <w:rsid w:val="002A0636"/>
    <w:rsid w:val="002A13D4"/>
    <w:rsid w:val="002A15AC"/>
    <w:rsid w:val="002A254F"/>
    <w:rsid w:val="002A399B"/>
    <w:rsid w:val="002A462C"/>
    <w:rsid w:val="002A6CD3"/>
    <w:rsid w:val="002B24FC"/>
    <w:rsid w:val="002B3464"/>
    <w:rsid w:val="002B6F55"/>
    <w:rsid w:val="002C2B19"/>
    <w:rsid w:val="002C2F12"/>
    <w:rsid w:val="002D214A"/>
    <w:rsid w:val="002D364D"/>
    <w:rsid w:val="002D4352"/>
    <w:rsid w:val="002D7438"/>
    <w:rsid w:val="002E0AC9"/>
    <w:rsid w:val="002E0D33"/>
    <w:rsid w:val="002E1B7E"/>
    <w:rsid w:val="002E5228"/>
    <w:rsid w:val="002E5F6E"/>
    <w:rsid w:val="002E6562"/>
    <w:rsid w:val="002E6AA2"/>
    <w:rsid w:val="002F16EB"/>
    <w:rsid w:val="00300641"/>
    <w:rsid w:val="0030096E"/>
    <w:rsid w:val="0030415D"/>
    <w:rsid w:val="0030572F"/>
    <w:rsid w:val="003066E7"/>
    <w:rsid w:val="00306862"/>
    <w:rsid w:val="00315673"/>
    <w:rsid w:val="00324900"/>
    <w:rsid w:val="003328CB"/>
    <w:rsid w:val="003339C1"/>
    <w:rsid w:val="003358B5"/>
    <w:rsid w:val="0033730D"/>
    <w:rsid w:val="00340170"/>
    <w:rsid w:val="00341D50"/>
    <w:rsid w:val="003435C0"/>
    <w:rsid w:val="00343D28"/>
    <w:rsid w:val="00344603"/>
    <w:rsid w:val="003450AB"/>
    <w:rsid w:val="00351B19"/>
    <w:rsid w:val="00352E75"/>
    <w:rsid w:val="00352F22"/>
    <w:rsid w:val="0035473C"/>
    <w:rsid w:val="003549DE"/>
    <w:rsid w:val="00361315"/>
    <w:rsid w:val="00365389"/>
    <w:rsid w:val="003656C8"/>
    <w:rsid w:val="003678E1"/>
    <w:rsid w:val="003738C0"/>
    <w:rsid w:val="00380C9E"/>
    <w:rsid w:val="00390A40"/>
    <w:rsid w:val="0039457A"/>
    <w:rsid w:val="003969E9"/>
    <w:rsid w:val="003A1266"/>
    <w:rsid w:val="003A3EBA"/>
    <w:rsid w:val="003A5915"/>
    <w:rsid w:val="003A5DC2"/>
    <w:rsid w:val="003A6030"/>
    <w:rsid w:val="003B6376"/>
    <w:rsid w:val="003C171C"/>
    <w:rsid w:val="003C41A6"/>
    <w:rsid w:val="003C6BC1"/>
    <w:rsid w:val="003D258C"/>
    <w:rsid w:val="003D54A4"/>
    <w:rsid w:val="003D5906"/>
    <w:rsid w:val="003D6262"/>
    <w:rsid w:val="003D72BC"/>
    <w:rsid w:val="003E04CF"/>
    <w:rsid w:val="003E12A3"/>
    <w:rsid w:val="003F1155"/>
    <w:rsid w:val="003F3B51"/>
    <w:rsid w:val="003F740B"/>
    <w:rsid w:val="003F7D17"/>
    <w:rsid w:val="00400529"/>
    <w:rsid w:val="004046F0"/>
    <w:rsid w:val="00406F79"/>
    <w:rsid w:val="0041153E"/>
    <w:rsid w:val="00417B97"/>
    <w:rsid w:val="00421CA1"/>
    <w:rsid w:val="00422A28"/>
    <w:rsid w:val="0042578A"/>
    <w:rsid w:val="00425F08"/>
    <w:rsid w:val="004264DA"/>
    <w:rsid w:val="00430037"/>
    <w:rsid w:val="004342EF"/>
    <w:rsid w:val="00437471"/>
    <w:rsid w:val="004412E6"/>
    <w:rsid w:val="00450BE8"/>
    <w:rsid w:val="00454978"/>
    <w:rsid w:val="00456803"/>
    <w:rsid w:val="00457EE2"/>
    <w:rsid w:val="00460E35"/>
    <w:rsid w:val="00462749"/>
    <w:rsid w:val="004639C9"/>
    <w:rsid w:val="00466D01"/>
    <w:rsid w:val="0047024E"/>
    <w:rsid w:val="00473F85"/>
    <w:rsid w:val="0048473A"/>
    <w:rsid w:val="00491031"/>
    <w:rsid w:val="004949BD"/>
    <w:rsid w:val="004952F9"/>
    <w:rsid w:val="00497810"/>
    <w:rsid w:val="004A43C3"/>
    <w:rsid w:val="004B0121"/>
    <w:rsid w:val="004B2C94"/>
    <w:rsid w:val="004B3D7A"/>
    <w:rsid w:val="004B63B6"/>
    <w:rsid w:val="004C08BA"/>
    <w:rsid w:val="004C1443"/>
    <w:rsid w:val="004C1E2D"/>
    <w:rsid w:val="004C485A"/>
    <w:rsid w:val="004D1840"/>
    <w:rsid w:val="004D35AD"/>
    <w:rsid w:val="004D5989"/>
    <w:rsid w:val="004D6A16"/>
    <w:rsid w:val="004E11E9"/>
    <w:rsid w:val="004E2475"/>
    <w:rsid w:val="004E250A"/>
    <w:rsid w:val="004E612F"/>
    <w:rsid w:val="004E6C6B"/>
    <w:rsid w:val="004F1C86"/>
    <w:rsid w:val="004F23B2"/>
    <w:rsid w:val="004F59FD"/>
    <w:rsid w:val="004F78F5"/>
    <w:rsid w:val="0050410A"/>
    <w:rsid w:val="005046AB"/>
    <w:rsid w:val="00515252"/>
    <w:rsid w:val="005163B7"/>
    <w:rsid w:val="00525EC0"/>
    <w:rsid w:val="00526019"/>
    <w:rsid w:val="0052744F"/>
    <w:rsid w:val="00530A95"/>
    <w:rsid w:val="00535026"/>
    <w:rsid w:val="00537C06"/>
    <w:rsid w:val="00537E8C"/>
    <w:rsid w:val="0054200F"/>
    <w:rsid w:val="005479DD"/>
    <w:rsid w:val="00553058"/>
    <w:rsid w:val="00556199"/>
    <w:rsid w:val="005569F7"/>
    <w:rsid w:val="005625DC"/>
    <w:rsid w:val="005652D8"/>
    <w:rsid w:val="005656B3"/>
    <w:rsid w:val="005706D1"/>
    <w:rsid w:val="00576CC6"/>
    <w:rsid w:val="00586593"/>
    <w:rsid w:val="00591E8C"/>
    <w:rsid w:val="005A1E66"/>
    <w:rsid w:val="005B1A14"/>
    <w:rsid w:val="005B1EB4"/>
    <w:rsid w:val="005B6EEF"/>
    <w:rsid w:val="005C0C89"/>
    <w:rsid w:val="005C1690"/>
    <w:rsid w:val="005C1C5A"/>
    <w:rsid w:val="005C1E87"/>
    <w:rsid w:val="005C3DE5"/>
    <w:rsid w:val="005C4379"/>
    <w:rsid w:val="005C61F8"/>
    <w:rsid w:val="005D208C"/>
    <w:rsid w:val="005D6686"/>
    <w:rsid w:val="005E095D"/>
    <w:rsid w:val="005E3D8E"/>
    <w:rsid w:val="005E4ED6"/>
    <w:rsid w:val="005E7C6D"/>
    <w:rsid w:val="005E7D27"/>
    <w:rsid w:val="005F0814"/>
    <w:rsid w:val="005F18E3"/>
    <w:rsid w:val="005F1F59"/>
    <w:rsid w:val="005F6F3D"/>
    <w:rsid w:val="00600A35"/>
    <w:rsid w:val="00601AAD"/>
    <w:rsid w:val="00601CBE"/>
    <w:rsid w:val="0060277D"/>
    <w:rsid w:val="006027F6"/>
    <w:rsid w:val="006056EA"/>
    <w:rsid w:val="00606189"/>
    <w:rsid w:val="00607BE2"/>
    <w:rsid w:val="00612E32"/>
    <w:rsid w:val="006140A4"/>
    <w:rsid w:val="00617C6D"/>
    <w:rsid w:val="006201DD"/>
    <w:rsid w:val="00620511"/>
    <w:rsid w:val="00620538"/>
    <w:rsid w:val="006221FD"/>
    <w:rsid w:val="006249D2"/>
    <w:rsid w:val="00630DFF"/>
    <w:rsid w:val="00637E9D"/>
    <w:rsid w:val="00640FEF"/>
    <w:rsid w:val="00642DB4"/>
    <w:rsid w:val="00643AB0"/>
    <w:rsid w:val="00644EE9"/>
    <w:rsid w:val="00646150"/>
    <w:rsid w:val="00651ADE"/>
    <w:rsid w:val="0065606C"/>
    <w:rsid w:val="00656E96"/>
    <w:rsid w:val="00660252"/>
    <w:rsid w:val="0066229B"/>
    <w:rsid w:val="006650CF"/>
    <w:rsid w:val="006651C6"/>
    <w:rsid w:val="00680770"/>
    <w:rsid w:val="00680DAE"/>
    <w:rsid w:val="00680F09"/>
    <w:rsid w:val="0068669B"/>
    <w:rsid w:val="006873BA"/>
    <w:rsid w:val="006907A8"/>
    <w:rsid w:val="006925E4"/>
    <w:rsid w:val="00693C51"/>
    <w:rsid w:val="00693F62"/>
    <w:rsid w:val="006A00C8"/>
    <w:rsid w:val="006A3B3F"/>
    <w:rsid w:val="006A697D"/>
    <w:rsid w:val="006B4742"/>
    <w:rsid w:val="006B6C81"/>
    <w:rsid w:val="006B71A9"/>
    <w:rsid w:val="006B7E02"/>
    <w:rsid w:val="006C0C50"/>
    <w:rsid w:val="006C12A8"/>
    <w:rsid w:val="006C24D5"/>
    <w:rsid w:val="006C2E6C"/>
    <w:rsid w:val="006D0B4D"/>
    <w:rsid w:val="006D0EAB"/>
    <w:rsid w:val="006D2A04"/>
    <w:rsid w:val="006D3E6B"/>
    <w:rsid w:val="006D3FB2"/>
    <w:rsid w:val="006D7CE5"/>
    <w:rsid w:val="006E3846"/>
    <w:rsid w:val="006E3902"/>
    <w:rsid w:val="006F2954"/>
    <w:rsid w:val="007017B5"/>
    <w:rsid w:val="007020C1"/>
    <w:rsid w:val="00703752"/>
    <w:rsid w:val="00703DBA"/>
    <w:rsid w:val="007059E3"/>
    <w:rsid w:val="00706A2F"/>
    <w:rsid w:val="00707F84"/>
    <w:rsid w:val="007103C8"/>
    <w:rsid w:val="00711ACA"/>
    <w:rsid w:val="007132B6"/>
    <w:rsid w:val="007140BF"/>
    <w:rsid w:val="00714DB5"/>
    <w:rsid w:val="00716A30"/>
    <w:rsid w:val="00720A21"/>
    <w:rsid w:val="00722425"/>
    <w:rsid w:val="00722893"/>
    <w:rsid w:val="00734C54"/>
    <w:rsid w:val="00736318"/>
    <w:rsid w:val="00737FF9"/>
    <w:rsid w:val="0074104E"/>
    <w:rsid w:val="007575EA"/>
    <w:rsid w:val="0075788F"/>
    <w:rsid w:val="00757C70"/>
    <w:rsid w:val="007628C7"/>
    <w:rsid w:val="007635F5"/>
    <w:rsid w:val="00767F44"/>
    <w:rsid w:val="00776449"/>
    <w:rsid w:val="00776AEA"/>
    <w:rsid w:val="007813D7"/>
    <w:rsid w:val="0078254D"/>
    <w:rsid w:val="007933B8"/>
    <w:rsid w:val="00794E89"/>
    <w:rsid w:val="007A6741"/>
    <w:rsid w:val="007A7102"/>
    <w:rsid w:val="007B24FE"/>
    <w:rsid w:val="007B68D5"/>
    <w:rsid w:val="007B6E60"/>
    <w:rsid w:val="007B7D58"/>
    <w:rsid w:val="007C0FEA"/>
    <w:rsid w:val="007C11E0"/>
    <w:rsid w:val="007C6396"/>
    <w:rsid w:val="007D269C"/>
    <w:rsid w:val="007D5814"/>
    <w:rsid w:val="007D5C3F"/>
    <w:rsid w:val="007D622F"/>
    <w:rsid w:val="007E0622"/>
    <w:rsid w:val="007E1ACF"/>
    <w:rsid w:val="007E461E"/>
    <w:rsid w:val="007F0E60"/>
    <w:rsid w:val="007F395C"/>
    <w:rsid w:val="00801B26"/>
    <w:rsid w:val="0080444C"/>
    <w:rsid w:val="00805074"/>
    <w:rsid w:val="008059E6"/>
    <w:rsid w:val="00815D84"/>
    <w:rsid w:val="0081624A"/>
    <w:rsid w:val="00820E9B"/>
    <w:rsid w:val="00824C10"/>
    <w:rsid w:val="00824C23"/>
    <w:rsid w:val="00826752"/>
    <w:rsid w:val="008327BB"/>
    <w:rsid w:val="0084311D"/>
    <w:rsid w:val="00846A27"/>
    <w:rsid w:val="00854516"/>
    <w:rsid w:val="0086047F"/>
    <w:rsid w:val="008648CE"/>
    <w:rsid w:val="00870234"/>
    <w:rsid w:val="00871DCD"/>
    <w:rsid w:val="00880460"/>
    <w:rsid w:val="0089032A"/>
    <w:rsid w:val="008907E8"/>
    <w:rsid w:val="00891543"/>
    <w:rsid w:val="00891E61"/>
    <w:rsid w:val="008929F2"/>
    <w:rsid w:val="00892CA5"/>
    <w:rsid w:val="008A0D1B"/>
    <w:rsid w:val="008A3202"/>
    <w:rsid w:val="008A5E65"/>
    <w:rsid w:val="008A68EF"/>
    <w:rsid w:val="008B5A56"/>
    <w:rsid w:val="008B5A78"/>
    <w:rsid w:val="008B6DBC"/>
    <w:rsid w:val="008C026E"/>
    <w:rsid w:val="008C6960"/>
    <w:rsid w:val="008D2FE8"/>
    <w:rsid w:val="008D3793"/>
    <w:rsid w:val="008E05D9"/>
    <w:rsid w:val="008E2183"/>
    <w:rsid w:val="008E466F"/>
    <w:rsid w:val="008F112B"/>
    <w:rsid w:val="008F2C70"/>
    <w:rsid w:val="00910503"/>
    <w:rsid w:val="009152F2"/>
    <w:rsid w:val="00915479"/>
    <w:rsid w:val="00917A25"/>
    <w:rsid w:val="00921E37"/>
    <w:rsid w:val="009221DC"/>
    <w:rsid w:val="00941623"/>
    <w:rsid w:val="0094402B"/>
    <w:rsid w:val="00945B4C"/>
    <w:rsid w:val="0094696F"/>
    <w:rsid w:val="00947643"/>
    <w:rsid w:val="009549F0"/>
    <w:rsid w:val="0095543C"/>
    <w:rsid w:val="00956BED"/>
    <w:rsid w:val="00956E95"/>
    <w:rsid w:val="00957E8F"/>
    <w:rsid w:val="00960DF5"/>
    <w:rsid w:val="00965C7E"/>
    <w:rsid w:val="0096735D"/>
    <w:rsid w:val="0097070C"/>
    <w:rsid w:val="00970C71"/>
    <w:rsid w:val="00973A74"/>
    <w:rsid w:val="00974C2E"/>
    <w:rsid w:val="00985938"/>
    <w:rsid w:val="0098636A"/>
    <w:rsid w:val="00987695"/>
    <w:rsid w:val="0099099D"/>
    <w:rsid w:val="0099190C"/>
    <w:rsid w:val="00991A00"/>
    <w:rsid w:val="0099232F"/>
    <w:rsid w:val="0099364D"/>
    <w:rsid w:val="009960F2"/>
    <w:rsid w:val="009A2282"/>
    <w:rsid w:val="009A28A6"/>
    <w:rsid w:val="009A7748"/>
    <w:rsid w:val="009C2011"/>
    <w:rsid w:val="009C29E7"/>
    <w:rsid w:val="009D2EC1"/>
    <w:rsid w:val="009D3E0C"/>
    <w:rsid w:val="009E230A"/>
    <w:rsid w:val="009E4FAD"/>
    <w:rsid w:val="009E558E"/>
    <w:rsid w:val="009F00B1"/>
    <w:rsid w:val="009F1771"/>
    <w:rsid w:val="009F3AC8"/>
    <w:rsid w:val="009F7ADC"/>
    <w:rsid w:val="00A01596"/>
    <w:rsid w:val="00A02470"/>
    <w:rsid w:val="00A044A0"/>
    <w:rsid w:val="00A07C6C"/>
    <w:rsid w:val="00A13D11"/>
    <w:rsid w:val="00A14B7E"/>
    <w:rsid w:val="00A151C6"/>
    <w:rsid w:val="00A1739A"/>
    <w:rsid w:val="00A24BA8"/>
    <w:rsid w:val="00A31BE8"/>
    <w:rsid w:val="00A32E3E"/>
    <w:rsid w:val="00A34336"/>
    <w:rsid w:val="00A4053B"/>
    <w:rsid w:val="00A40FA0"/>
    <w:rsid w:val="00A438FA"/>
    <w:rsid w:val="00A457B3"/>
    <w:rsid w:val="00A46A31"/>
    <w:rsid w:val="00A52880"/>
    <w:rsid w:val="00A52B82"/>
    <w:rsid w:val="00A5685C"/>
    <w:rsid w:val="00A57753"/>
    <w:rsid w:val="00A579FC"/>
    <w:rsid w:val="00A66A82"/>
    <w:rsid w:val="00A76C45"/>
    <w:rsid w:val="00A76F1E"/>
    <w:rsid w:val="00A82E76"/>
    <w:rsid w:val="00A90DE7"/>
    <w:rsid w:val="00A9231B"/>
    <w:rsid w:val="00A95FC8"/>
    <w:rsid w:val="00A96091"/>
    <w:rsid w:val="00A964CB"/>
    <w:rsid w:val="00AA5EC8"/>
    <w:rsid w:val="00AB0CF0"/>
    <w:rsid w:val="00AC1A12"/>
    <w:rsid w:val="00AD205F"/>
    <w:rsid w:val="00AD36DF"/>
    <w:rsid w:val="00AD5E2F"/>
    <w:rsid w:val="00AD7F76"/>
    <w:rsid w:val="00AE0DB4"/>
    <w:rsid w:val="00AE25A6"/>
    <w:rsid w:val="00AE5D3D"/>
    <w:rsid w:val="00AE6340"/>
    <w:rsid w:val="00AF0E07"/>
    <w:rsid w:val="00B04D88"/>
    <w:rsid w:val="00B05141"/>
    <w:rsid w:val="00B110FE"/>
    <w:rsid w:val="00B117C9"/>
    <w:rsid w:val="00B144FF"/>
    <w:rsid w:val="00B228D3"/>
    <w:rsid w:val="00B24063"/>
    <w:rsid w:val="00B25481"/>
    <w:rsid w:val="00B26AAF"/>
    <w:rsid w:val="00B31000"/>
    <w:rsid w:val="00B3772A"/>
    <w:rsid w:val="00B37B5D"/>
    <w:rsid w:val="00B37FD1"/>
    <w:rsid w:val="00B446AF"/>
    <w:rsid w:val="00B4587E"/>
    <w:rsid w:val="00B471C4"/>
    <w:rsid w:val="00B50928"/>
    <w:rsid w:val="00B56196"/>
    <w:rsid w:val="00B56CAA"/>
    <w:rsid w:val="00B57FB0"/>
    <w:rsid w:val="00B60365"/>
    <w:rsid w:val="00B6398F"/>
    <w:rsid w:val="00B7285F"/>
    <w:rsid w:val="00B73586"/>
    <w:rsid w:val="00B84B1D"/>
    <w:rsid w:val="00B8550E"/>
    <w:rsid w:val="00B85E8C"/>
    <w:rsid w:val="00B864BA"/>
    <w:rsid w:val="00B86AED"/>
    <w:rsid w:val="00B90C56"/>
    <w:rsid w:val="00B92D96"/>
    <w:rsid w:val="00B9422D"/>
    <w:rsid w:val="00B95F22"/>
    <w:rsid w:val="00B96314"/>
    <w:rsid w:val="00BA0D37"/>
    <w:rsid w:val="00BA4498"/>
    <w:rsid w:val="00BA5DAF"/>
    <w:rsid w:val="00BA63E5"/>
    <w:rsid w:val="00BA6FC4"/>
    <w:rsid w:val="00BB1C82"/>
    <w:rsid w:val="00BB5605"/>
    <w:rsid w:val="00BB6D6A"/>
    <w:rsid w:val="00BC303C"/>
    <w:rsid w:val="00BC445B"/>
    <w:rsid w:val="00BC4E02"/>
    <w:rsid w:val="00BD3195"/>
    <w:rsid w:val="00BD405A"/>
    <w:rsid w:val="00BE0FCB"/>
    <w:rsid w:val="00BE3920"/>
    <w:rsid w:val="00BF01ED"/>
    <w:rsid w:val="00BF3A39"/>
    <w:rsid w:val="00BF41E4"/>
    <w:rsid w:val="00C01421"/>
    <w:rsid w:val="00C02C1C"/>
    <w:rsid w:val="00C07332"/>
    <w:rsid w:val="00C1074F"/>
    <w:rsid w:val="00C1410C"/>
    <w:rsid w:val="00C1571C"/>
    <w:rsid w:val="00C2058C"/>
    <w:rsid w:val="00C231D7"/>
    <w:rsid w:val="00C24DD2"/>
    <w:rsid w:val="00C31255"/>
    <w:rsid w:val="00C32A1B"/>
    <w:rsid w:val="00C3330B"/>
    <w:rsid w:val="00C360BB"/>
    <w:rsid w:val="00C376A0"/>
    <w:rsid w:val="00C426C6"/>
    <w:rsid w:val="00C45F47"/>
    <w:rsid w:val="00C50375"/>
    <w:rsid w:val="00C51B64"/>
    <w:rsid w:val="00C52499"/>
    <w:rsid w:val="00C538CC"/>
    <w:rsid w:val="00C6078A"/>
    <w:rsid w:val="00C62C8C"/>
    <w:rsid w:val="00C63BD1"/>
    <w:rsid w:val="00C6478C"/>
    <w:rsid w:val="00C750BA"/>
    <w:rsid w:val="00C75F95"/>
    <w:rsid w:val="00C77DBA"/>
    <w:rsid w:val="00C8457F"/>
    <w:rsid w:val="00C9473A"/>
    <w:rsid w:val="00CA0B57"/>
    <w:rsid w:val="00CA32D4"/>
    <w:rsid w:val="00CA44BE"/>
    <w:rsid w:val="00CB10E3"/>
    <w:rsid w:val="00CB2B86"/>
    <w:rsid w:val="00CB3C69"/>
    <w:rsid w:val="00CC0A09"/>
    <w:rsid w:val="00CC0A48"/>
    <w:rsid w:val="00CC224F"/>
    <w:rsid w:val="00CC4D93"/>
    <w:rsid w:val="00CC665B"/>
    <w:rsid w:val="00CD31E6"/>
    <w:rsid w:val="00CD439A"/>
    <w:rsid w:val="00CD4457"/>
    <w:rsid w:val="00CD524D"/>
    <w:rsid w:val="00CD5BFD"/>
    <w:rsid w:val="00CE1133"/>
    <w:rsid w:val="00CE54A9"/>
    <w:rsid w:val="00CF5334"/>
    <w:rsid w:val="00D02F09"/>
    <w:rsid w:val="00D04987"/>
    <w:rsid w:val="00D056F3"/>
    <w:rsid w:val="00D068EE"/>
    <w:rsid w:val="00D20C86"/>
    <w:rsid w:val="00D210D5"/>
    <w:rsid w:val="00D337F3"/>
    <w:rsid w:val="00D36410"/>
    <w:rsid w:val="00D37816"/>
    <w:rsid w:val="00D41657"/>
    <w:rsid w:val="00D42DD2"/>
    <w:rsid w:val="00D445BD"/>
    <w:rsid w:val="00D44801"/>
    <w:rsid w:val="00D45AB6"/>
    <w:rsid w:val="00D47EE4"/>
    <w:rsid w:val="00D50350"/>
    <w:rsid w:val="00D51E6B"/>
    <w:rsid w:val="00D51F90"/>
    <w:rsid w:val="00D52284"/>
    <w:rsid w:val="00D54D41"/>
    <w:rsid w:val="00D568F1"/>
    <w:rsid w:val="00D57779"/>
    <w:rsid w:val="00D61531"/>
    <w:rsid w:val="00D64B73"/>
    <w:rsid w:val="00D71F92"/>
    <w:rsid w:val="00D7448A"/>
    <w:rsid w:val="00D76F31"/>
    <w:rsid w:val="00D77608"/>
    <w:rsid w:val="00D77A6E"/>
    <w:rsid w:val="00D80044"/>
    <w:rsid w:val="00D875F0"/>
    <w:rsid w:val="00D877C1"/>
    <w:rsid w:val="00DA0242"/>
    <w:rsid w:val="00DC0E98"/>
    <w:rsid w:val="00DC34F5"/>
    <w:rsid w:val="00DC3F6F"/>
    <w:rsid w:val="00DC4E62"/>
    <w:rsid w:val="00DC7C3D"/>
    <w:rsid w:val="00DD3CC7"/>
    <w:rsid w:val="00DD43D4"/>
    <w:rsid w:val="00DD4521"/>
    <w:rsid w:val="00DD49ED"/>
    <w:rsid w:val="00DD4C96"/>
    <w:rsid w:val="00DE2F57"/>
    <w:rsid w:val="00DE42CE"/>
    <w:rsid w:val="00DF538E"/>
    <w:rsid w:val="00E0144C"/>
    <w:rsid w:val="00E030AC"/>
    <w:rsid w:val="00E035C5"/>
    <w:rsid w:val="00E16057"/>
    <w:rsid w:val="00E16B3B"/>
    <w:rsid w:val="00E226C3"/>
    <w:rsid w:val="00E240BB"/>
    <w:rsid w:val="00E2773C"/>
    <w:rsid w:val="00E3093D"/>
    <w:rsid w:val="00E31CFD"/>
    <w:rsid w:val="00E32C7B"/>
    <w:rsid w:val="00E33FA6"/>
    <w:rsid w:val="00E34C97"/>
    <w:rsid w:val="00E35B97"/>
    <w:rsid w:val="00E42A5D"/>
    <w:rsid w:val="00E46E57"/>
    <w:rsid w:val="00E47E01"/>
    <w:rsid w:val="00E52D72"/>
    <w:rsid w:val="00E54002"/>
    <w:rsid w:val="00E54911"/>
    <w:rsid w:val="00E57251"/>
    <w:rsid w:val="00E60587"/>
    <w:rsid w:val="00E61485"/>
    <w:rsid w:val="00E6172A"/>
    <w:rsid w:val="00E61803"/>
    <w:rsid w:val="00E67DAC"/>
    <w:rsid w:val="00E703E9"/>
    <w:rsid w:val="00E7145F"/>
    <w:rsid w:val="00E73888"/>
    <w:rsid w:val="00E775AE"/>
    <w:rsid w:val="00E816A0"/>
    <w:rsid w:val="00E95D0D"/>
    <w:rsid w:val="00E963CD"/>
    <w:rsid w:val="00E9733B"/>
    <w:rsid w:val="00EA0761"/>
    <w:rsid w:val="00EA0994"/>
    <w:rsid w:val="00EA2206"/>
    <w:rsid w:val="00EA3316"/>
    <w:rsid w:val="00EA6388"/>
    <w:rsid w:val="00EA6EA4"/>
    <w:rsid w:val="00EB15B6"/>
    <w:rsid w:val="00EB15E6"/>
    <w:rsid w:val="00EB4172"/>
    <w:rsid w:val="00EC2539"/>
    <w:rsid w:val="00EC56E1"/>
    <w:rsid w:val="00ED12EF"/>
    <w:rsid w:val="00ED18F3"/>
    <w:rsid w:val="00EE02C9"/>
    <w:rsid w:val="00EE094B"/>
    <w:rsid w:val="00EE2D9D"/>
    <w:rsid w:val="00EE4B5B"/>
    <w:rsid w:val="00EF1E38"/>
    <w:rsid w:val="00EF2F31"/>
    <w:rsid w:val="00EF4890"/>
    <w:rsid w:val="00EF51D1"/>
    <w:rsid w:val="00EF6AEC"/>
    <w:rsid w:val="00F00A08"/>
    <w:rsid w:val="00F06851"/>
    <w:rsid w:val="00F07C0A"/>
    <w:rsid w:val="00F129A4"/>
    <w:rsid w:val="00F15E46"/>
    <w:rsid w:val="00F22D6D"/>
    <w:rsid w:val="00F27E47"/>
    <w:rsid w:val="00F3322B"/>
    <w:rsid w:val="00F33E18"/>
    <w:rsid w:val="00F3625A"/>
    <w:rsid w:val="00F400AD"/>
    <w:rsid w:val="00F45137"/>
    <w:rsid w:val="00F505F4"/>
    <w:rsid w:val="00F51008"/>
    <w:rsid w:val="00F51063"/>
    <w:rsid w:val="00F521BF"/>
    <w:rsid w:val="00F52BCA"/>
    <w:rsid w:val="00F54230"/>
    <w:rsid w:val="00F57ED8"/>
    <w:rsid w:val="00F738A8"/>
    <w:rsid w:val="00F80961"/>
    <w:rsid w:val="00F80CFB"/>
    <w:rsid w:val="00F82C57"/>
    <w:rsid w:val="00F8529E"/>
    <w:rsid w:val="00F87160"/>
    <w:rsid w:val="00F91421"/>
    <w:rsid w:val="00F925CA"/>
    <w:rsid w:val="00F9275B"/>
    <w:rsid w:val="00F92C5E"/>
    <w:rsid w:val="00F95341"/>
    <w:rsid w:val="00F95D31"/>
    <w:rsid w:val="00FA4729"/>
    <w:rsid w:val="00FA6857"/>
    <w:rsid w:val="00FB10BF"/>
    <w:rsid w:val="00FB2494"/>
    <w:rsid w:val="00FB2D7E"/>
    <w:rsid w:val="00FB3B5D"/>
    <w:rsid w:val="00FB5C94"/>
    <w:rsid w:val="00FB667A"/>
    <w:rsid w:val="00FC02AB"/>
    <w:rsid w:val="00FC20DC"/>
    <w:rsid w:val="00FC2A82"/>
    <w:rsid w:val="00FC5EA0"/>
    <w:rsid w:val="00FC7429"/>
    <w:rsid w:val="00FD52E5"/>
    <w:rsid w:val="00FD5F03"/>
    <w:rsid w:val="00FE0445"/>
    <w:rsid w:val="00FE08BD"/>
    <w:rsid w:val="00FE51D1"/>
    <w:rsid w:val="00FE70D8"/>
    <w:rsid w:val="00FF1287"/>
    <w:rsid w:val="00FF5217"/>
    <w:rsid w:val="00FF5DE0"/>
    <w:rsid w:val="00FF71D9"/>
    <w:rsid w:val="01D77DE4"/>
    <w:rsid w:val="0310E987"/>
    <w:rsid w:val="0A9E2A9F"/>
    <w:rsid w:val="0C629C59"/>
    <w:rsid w:val="1453AD5E"/>
    <w:rsid w:val="18D51440"/>
    <w:rsid w:val="201A73C6"/>
    <w:rsid w:val="23F230D2"/>
    <w:rsid w:val="2479AFB1"/>
    <w:rsid w:val="2ED01B8A"/>
    <w:rsid w:val="314F14A9"/>
    <w:rsid w:val="34C7DA49"/>
    <w:rsid w:val="37949597"/>
    <w:rsid w:val="40DADC0D"/>
    <w:rsid w:val="4AB9983E"/>
    <w:rsid w:val="4EA91817"/>
    <w:rsid w:val="4EB045E3"/>
    <w:rsid w:val="4F99BCC4"/>
    <w:rsid w:val="55588752"/>
    <w:rsid w:val="5950B793"/>
    <w:rsid w:val="5D23536F"/>
    <w:rsid w:val="625C800E"/>
    <w:rsid w:val="63AF7179"/>
    <w:rsid w:val="733D37FC"/>
    <w:rsid w:val="74D941F2"/>
    <w:rsid w:val="7A46CE66"/>
    <w:rsid w:val="7A66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49597"/>
  <w15:chartTrackingRefBased/>
  <w15:docId w15:val="{85AFD11D-9538-4A23-8903-10609636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30B"/>
    <w:pPr>
      <w:ind w:left="720"/>
      <w:contextualSpacing/>
    </w:pPr>
  </w:style>
  <w:style w:type="table" w:styleId="TableGrid">
    <w:name w:val="Table Grid"/>
    <w:basedOn w:val="TableNormal"/>
    <w:uiPriority w:val="39"/>
    <w:rsid w:val="00FF5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F3D"/>
  </w:style>
  <w:style w:type="paragraph" w:styleId="Footer">
    <w:name w:val="footer"/>
    <w:basedOn w:val="Normal"/>
    <w:link w:val="FooterChar"/>
    <w:uiPriority w:val="99"/>
    <w:unhideWhenUsed/>
    <w:rsid w:val="005F6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F3D"/>
  </w:style>
  <w:style w:type="paragraph" w:styleId="NormalWeb">
    <w:name w:val="Normal (Web)"/>
    <w:basedOn w:val="Normal"/>
    <w:uiPriority w:val="99"/>
    <w:unhideWhenUsed/>
    <w:rsid w:val="00A66A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1315"/>
    <w:rPr>
      <w:i/>
      <w:iCs/>
    </w:rPr>
  </w:style>
  <w:style w:type="character" w:styleId="Hyperlink">
    <w:name w:val="Hyperlink"/>
    <w:basedOn w:val="DefaultParagraphFont"/>
    <w:uiPriority w:val="99"/>
    <w:semiHidden/>
    <w:unhideWhenUsed/>
    <w:rsid w:val="00361315"/>
    <w:rPr>
      <w:color w:val="0000FF"/>
      <w:u w:val="single"/>
    </w:rPr>
  </w:style>
  <w:style w:type="paragraph" w:styleId="CommentText">
    <w:name w:val="annotation text"/>
    <w:basedOn w:val="Normal"/>
    <w:link w:val="CommentTextChar"/>
    <w:uiPriority w:val="99"/>
    <w:semiHidden/>
    <w:unhideWhenUsed/>
    <w:rsid w:val="00891543"/>
    <w:pPr>
      <w:spacing w:line="240" w:lineRule="auto"/>
    </w:pPr>
    <w:rPr>
      <w:sz w:val="20"/>
      <w:szCs w:val="20"/>
    </w:rPr>
  </w:style>
  <w:style w:type="character" w:customStyle="1" w:styleId="CommentTextChar">
    <w:name w:val="Comment Text Char"/>
    <w:basedOn w:val="DefaultParagraphFont"/>
    <w:link w:val="CommentText"/>
    <w:uiPriority w:val="99"/>
    <w:semiHidden/>
    <w:rsid w:val="00891543"/>
    <w:rPr>
      <w:sz w:val="20"/>
      <w:szCs w:val="20"/>
    </w:rPr>
  </w:style>
  <w:style w:type="character" w:styleId="CommentReference">
    <w:name w:val="annotation reference"/>
    <w:basedOn w:val="DefaultParagraphFont"/>
    <w:uiPriority w:val="99"/>
    <w:semiHidden/>
    <w:unhideWhenUsed/>
    <w:rsid w:val="0089154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29253">
      <w:bodyDiv w:val="1"/>
      <w:marLeft w:val="0"/>
      <w:marRight w:val="0"/>
      <w:marTop w:val="0"/>
      <w:marBottom w:val="0"/>
      <w:divBdr>
        <w:top w:val="none" w:sz="0" w:space="0" w:color="auto"/>
        <w:left w:val="none" w:sz="0" w:space="0" w:color="auto"/>
        <w:bottom w:val="none" w:sz="0" w:space="0" w:color="auto"/>
        <w:right w:val="none" w:sz="0" w:space="0" w:color="auto"/>
      </w:divBdr>
    </w:div>
    <w:div w:id="692613530">
      <w:bodyDiv w:val="1"/>
      <w:marLeft w:val="0"/>
      <w:marRight w:val="0"/>
      <w:marTop w:val="0"/>
      <w:marBottom w:val="0"/>
      <w:divBdr>
        <w:top w:val="none" w:sz="0" w:space="0" w:color="auto"/>
        <w:left w:val="none" w:sz="0" w:space="0" w:color="auto"/>
        <w:bottom w:val="none" w:sz="0" w:space="0" w:color="auto"/>
        <w:right w:val="none" w:sz="0" w:space="0" w:color="auto"/>
      </w:divBdr>
    </w:div>
    <w:div w:id="936212390">
      <w:bodyDiv w:val="1"/>
      <w:marLeft w:val="0"/>
      <w:marRight w:val="0"/>
      <w:marTop w:val="0"/>
      <w:marBottom w:val="0"/>
      <w:divBdr>
        <w:top w:val="none" w:sz="0" w:space="0" w:color="auto"/>
        <w:left w:val="none" w:sz="0" w:space="0" w:color="auto"/>
        <w:bottom w:val="none" w:sz="0" w:space="0" w:color="auto"/>
        <w:right w:val="none" w:sz="0" w:space="0" w:color="auto"/>
      </w:divBdr>
    </w:div>
    <w:div w:id="1459762017">
      <w:bodyDiv w:val="1"/>
      <w:marLeft w:val="0"/>
      <w:marRight w:val="0"/>
      <w:marTop w:val="0"/>
      <w:marBottom w:val="0"/>
      <w:divBdr>
        <w:top w:val="none" w:sz="0" w:space="0" w:color="auto"/>
        <w:left w:val="none" w:sz="0" w:space="0" w:color="auto"/>
        <w:bottom w:val="none" w:sz="0" w:space="0" w:color="auto"/>
        <w:right w:val="none" w:sz="0" w:space="0" w:color="auto"/>
      </w:divBdr>
    </w:div>
    <w:div w:id="1572277552">
      <w:bodyDiv w:val="1"/>
      <w:marLeft w:val="0"/>
      <w:marRight w:val="0"/>
      <w:marTop w:val="0"/>
      <w:marBottom w:val="0"/>
      <w:divBdr>
        <w:top w:val="none" w:sz="0" w:space="0" w:color="auto"/>
        <w:left w:val="none" w:sz="0" w:space="0" w:color="auto"/>
        <w:bottom w:val="none" w:sz="0" w:space="0" w:color="auto"/>
        <w:right w:val="none" w:sz="0" w:space="0" w:color="auto"/>
      </w:divBdr>
    </w:div>
    <w:div w:id="1659770024">
      <w:bodyDiv w:val="1"/>
      <w:marLeft w:val="0"/>
      <w:marRight w:val="0"/>
      <w:marTop w:val="0"/>
      <w:marBottom w:val="0"/>
      <w:divBdr>
        <w:top w:val="none" w:sz="0" w:space="0" w:color="auto"/>
        <w:left w:val="none" w:sz="0" w:space="0" w:color="auto"/>
        <w:bottom w:val="none" w:sz="0" w:space="0" w:color="auto"/>
        <w:right w:val="none" w:sz="0" w:space="0" w:color="auto"/>
      </w:divBdr>
    </w:div>
    <w:div w:id="1685860935">
      <w:bodyDiv w:val="1"/>
      <w:marLeft w:val="0"/>
      <w:marRight w:val="0"/>
      <w:marTop w:val="0"/>
      <w:marBottom w:val="0"/>
      <w:divBdr>
        <w:top w:val="none" w:sz="0" w:space="0" w:color="auto"/>
        <w:left w:val="none" w:sz="0" w:space="0" w:color="auto"/>
        <w:bottom w:val="none" w:sz="0" w:space="0" w:color="auto"/>
        <w:right w:val="none" w:sz="0" w:space="0" w:color="auto"/>
      </w:divBdr>
    </w:div>
    <w:div w:id="1751850122">
      <w:bodyDiv w:val="1"/>
      <w:marLeft w:val="0"/>
      <w:marRight w:val="0"/>
      <w:marTop w:val="0"/>
      <w:marBottom w:val="0"/>
      <w:divBdr>
        <w:top w:val="none" w:sz="0" w:space="0" w:color="auto"/>
        <w:left w:val="none" w:sz="0" w:space="0" w:color="auto"/>
        <w:bottom w:val="none" w:sz="0" w:space="0" w:color="auto"/>
        <w:right w:val="none" w:sz="0" w:space="0" w:color="auto"/>
      </w:divBdr>
    </w:div>
    <w:div w:id="1992521774">
      <w:bodyDiv w:val="1"/>
      <w:marLeft w:val="0"/>
      <w:marRight w:val="0"/>
      <w:marTop w:val="0"/>
      <w:marBottom w:val="0"/>
      <w:divBdr>
        <w:top w:val="none" w:sz="0" w:space="0" w:color="auto"/>
        <w:left w:val="none" w:sz="0" w:space="0" w:color="auto"/>
        <w:bottom w:val="none" w:sz="0" w:space="0" w:color="auto"/>
        <w:right w:val="none" w:sz="0" w:space="0" w:color="auto"/>
      </w:divBdr>
    </w:div>
    <w:div w:id="20237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ran.r-project.org/doc/Rnew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e89c746-e041-40d4-b463-e27ca3c0b946" xsi:nil="true"/>
    <lcf76f155ced4ddcb4097134ff3c332f xmlns="c8c3a6a1-7f64-4807-9d3c-4b62c230373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C7D5C95AC74848AA9B7783F02524C1" ma:contentTypeVersion="14" ma:contentTypeDescription="Create a new document." ma:contentTypeScope="" ma:versionID="4b4ac3af47346e9b14e72c304c18687a">
  <xsd:schema xmlns:xsd="http://www.w3.org/2001/XMLSchema" xmlns:xs="http://www.w3.org/2001/XMLSchema" xmlns:p="http://schemas.microsoft.com/office/2006/metadata/properties" xmlns:ns2="c8c3a6a1-7f64-4807-9d3c-4b62c230373e" xmlns:ns3="ce89c746-e041-40d4-b463-e27ca3c0b946" targetNamespace="http://schemas.microsoft.com/office/2006/metadata/properties" ma:root="true" ma:fieldsID="990b9bc264a2f16cc2115b6892506214" ns2:_="" ns3:_="">
    <xsd:import namespace="c8c3a6a1-7f64-4807-9d3c-4b62c230373e"/>
    <xsd:import namespace="ce89c746-e041-40d4-b463-e27ca3c0b94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c3a6a1-7f64-4807-9d3c-4b62c2303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89c746-e041-40d4-b463-e27ca3c0b94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1801e65-a010-4824-b4b7-c5d87ab99792}" ma:internalName="TaxCatchAll" ma:showField="CatchAllData" ma:web="ce89c746-e041-40d4-b463-e27ca3c0b94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FDC6EF-D0F6-4DBA-93B5-652B27C49243}">
  <ds:schemaRefs>
    <ds:schemaRef ds:uri="http://schemas.microsoft.com/office/2006/metadata/properties"/>
    <ds:schemaRef ds:uri="http://schemas.microsoft.com/office/infopath/2007/PartnerControls"/>
    <ds:schemaRef ds:uri="ce89c746-e041-40d4-b463-e27ca3c0b946"/>
    <ds:schemaRef ds:uri="c8c3a6a1-7f64-4807-9d3c-4b62c230373e"/>
  </ds:schemaRefs>
</ds:datastoreItem>
</file>

<file path=customXml/itemProps2.xml><?xml version="1.0" encoding="utf-8"?>
<ds:datastoreItem xmlns:ds="http://schemas.openxmlformats.org/officeDocument/2006/customXml" ds:itemID="{AAEDA440-4609-41D8-891D-D7EA4DE98BC0}">
  <ds:schemaRefs>
    <ds:schemaRef ds:uri="http://schemas.microsoft.com/sharepoint/v3/contenttype/forms"/>
  </ds:schemaRefs>
</ds:datastoreItem>
</file>

<file path=customXml/itemProps3.xml><?xml version="1.0" encoding="utf-8"?>
<ds:datastoreItem xmlns:ds="http://schemas.openxmlformats.org/officeDocument/2006/customXml" ds:itemID="{F841C66A-B176-401D-AF1D-551208F10FCA}">
  <ds:schemaRefs>
    <ds:schemaRef ds:uri="http://schemas.openxmlformats.org/officeDocument/2006/bibliography"/>
  </ds:schemaRefs>
</ds:datastoreItem>
</file>

<file path=customXml/itemProps4.xml><?xml version="1.0" encoding="utf-8"?>
<ds:datastoreItem xmlns:ds="http://schemas.openxmlformats.org/officeDocument/2006/customXml" ds:itemID="{40CB1F12-2C79-4A81-A606-34DB2A46B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c3a6a1-7f64-4807-9d3c-4b62c230373e"/>
    <ds:schemaRef ds:uri="ce89c746-e041-40d4-b463-e27ca3c0b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8244</TotalTime>
  <Pages>18</Pages>
  <Words>5418</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Wexler, Daniel S</dc:creator>
  <cp:keywords/>
  <dc:description/>
  <cp:lastModifiedBy>Wexler, Daniel S</cp:lastModifiedBy>
  <cp:revision>800</cp:revision>
  <dcterms:created xsi:type="dcterms:W3CDTF">2024-04-04T15:54:00Z</dcterms:created>
  <dcterms:modified xsi:type="dcterms:W3CDTF">2024-04-19T22:29:00Z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0x010100DBC7D5C95AC74848AA9B7783F02524C1</vt:lpwstr>
  </property>
  <property fmtid="{D5CDD505-2E9C-101B-9397-08002B2CF9AE}" pid="3" name="MediaServiceImageTags">
    <vt:lpwstr/>
  </property>
</Properties>
</file>